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450" w:rsidRPr="00D76E4C" w:rsidRDefault="00554D69" w:rsidP="00A04E77">
      <w:pPr>
        <w:spacing w:before="120" w:after="120"/>
        <w:rPr>
          <w:rFonts w:ascii="Arial" w:hAnsi="Arial" w:cs="Arial"/>
          <w:b/>
          <w:sz w:val="36"/>
          <w:szCs w:val="36"/>
        </w:rPr>
      </w:pPr>
      <w:r w:rsidRPr="00D76E4C">
        <w:rPr>
          <w:rFonts w:ascii="Arial" w:hAnsi="Arial" w:cs="Arial"/>
          <w:b/>
          <w:sz w:val="36"/>
          <w:szCs w:val="36"/>
        </w:rPr>
        <w:t>Spec Tracking Number: PIS</w:t>
      </w:r>
      <w:r w:rsidR="00260970">
        <w:rPr>
          <w:rFonts w:ascii="Arial" w:hAnsi="Arial" w:cs="Arial"/>
          <w:b/>
          <w:sz w:val="36"/>
          <w:szCs w:val="36"/>
        </w:rPr>
        <w:t>205</w:t>
      </w:r>
      <w:r w:rsidR="00482118">
        <w:rPr>
          <w:rFonts w:ascii="Arial" w:hAnsi="Arial" w:cs="Arial" w:hint="eastAsia"/>
          <w:b/>
          <w:sz w:val="36"/>
          <w:szCs w:val="36"/>
        </w:rPr>
        <w:t>7</w:t>
      </w:r>
    </w:p>
    <w:p w:rsidR="00A04E77" w:rsidRPr="00D76E4C" w:rsidRDefault="00A04E77" w:rsidP="00A04E77">
      <w:pPr>
        <w:rPr>
          <w:rFonts w:ascii="Arial" w:hAnsi="Arial" w:cs="Arial"/>
          <w:b/>
          <w:sz w:val="36"/>
          <w:szCs w:val="36"/>
        </w:rPr>
      </w:pPr>
    </w:p>
    <w:p w:rsidR="00224450" w:rsidRPr="00D76E4C" w:rsidRDefault="00260970" w:rsidP="008A5439">
      <w:pPr>
        <w:spacing w:after="120"/>
        <w:rPr>
          <w:rFonts w:ascii="Arial" w:hAnsi="Arial" w:cs="Arial"/>
          <w:b/>
          <w:kern w:val="44"/>
          <w:sz w:val="60"/>
          <w:szCs w:val="44"/>
        </w:rPr>
      </w:pPr>
      <w:r>
        <w:rPr>
          <w:rFonts w:ascii="Arial" w:hAnsi="Arial" w:cs="Arial"/>
          <w:b/>
          <w:sz w:val="60"/>
        </w:rPr>
        <w:t>DND Mode</w:t>
      </w:r>
    </w:p>
    <w:p w:rsidR="008A5439" w:rsidRPr="00D76E4C" w:rsidRDefault="008A5439" w:rsidP="00224450">
      <w:pPr>
        <w:widowControl/>
        <w:spacing w:after="200" w:line="276" w:lineRule="auto"/>
        <w:jc w:val="left"/>
        <w:rPr>
          <w:rFonts w:ascii="Arial" w:hAnsi="Arial" w:cs="Arial"/>
          <w:b/>
          <w:kern w:val="0"/>
          <w:sz w:val="28"/>
          <w:szCs w:val="32"/>
        </w:rPr>
      </w:pPr>
    </w:p>
    <w:p w:rsidR="00224450" w:rsidRPr="00D76E4C" w:rsidRDefault="00224450" w:rsidP="00224450">
      <w:pPr>
        <w:widowControl/>
        <w:spacing w:after="200" w:line="276" w:lineRule="auto"/>
        <w:jc w:val="left"/>
        <w:rPr>
          <w:rFonts w:ascii="Arial" w:eastAsia="MS Mincho" w:hAnsi="Arial" w:cs="Arial"/>
          <w:b/>
          <w:kern w:val="0"/>
          <w:sz w:val="28"/>
          <w:szCs w:val="32"/>
          <w:lang w:eastAsia="en-US"/>
        </w:rPr>
      </w:pPr>
      <w:r w:rsidRPr="00D76E4C">
        <w:rPr>
          <w:rFonts w:ascii="Arial" w:eastAsia="MS Mincho" w:hAnsi="Arial" w:cs="Arial"/>
          <w:b/>
          <w:kern w:val="0"/>
          <w:sz w:val="28"/>
          <w:szCs w:val="32"/>
          <w:lang w:eastAsia="en-US"/>
        </w:rPr>
        <w:t>Document Owner</w:t>
      </w:r>
    </w:p>
    <w:p w:rsidR="00224450" w:rsidRPr="00D76E4C" w:rsidRDefault="00224450" w:rsidP="00224450">
      <w:pPr>
        <w:widowControl/>
        <w:spacing w:after="120" w:line="276" w:lineRule="auto"/>
        <w:jc w:val="left"/>
        <w:rPr>
          <w:rFonts w:ascii="Arial" w:eastAsia="MS Mincho" w:hAnsi="Arial" w:cs="Arial"/>
          <w:kern w:val="0"/>
          <w:sz w:val="20"/>
          <w:szCs w:val="20"/>
          <w:lang w:val="en-GB" w:eastAsia="en-US"/>
        </w:rPr>
      </w:pPr>
      <w:r w:rsidRPr="00D76E4C">
        <w:rPr>
          <w:rFonts w:ascii="Arial" w:eastAsia="MS Mincho" w:hAnsi="Arial" w:cs="Arial"/>
          <w:kern w:val="0"/>
          <w:sz w:val="20"/>
          <w:szCs w:val="20"/>
          <w:lang w:val="en-GB" w:eastAsia="en-US"/>
        </w:rPr>
        <w:t>This specification is owned by:</w:t>
      </w:r>
    </w:p>
    <w:p w:rsidR="00224450" w:rsidRPr="00D76E4C" w:rsidRDefault="00505F1E" w:rsidP="00224450">
      <w:pPr>
        <w:widowControl/>
        <w:spacing w:after="120" w:line="276" w:lineRule="auto"/>
        <w:ind w:left="720"/>
        <w:jc w:val="left"/>
        <w:rPr>
          <w:rFonts w:ascii="Arial" w:hAnsi="Arial" w:cs="Arial"/>
          <w:kern w:val="0"/>
          <w:sz w:val="20"/>
          <w:szCs w:val="20"/>
          <w:lang w:val="en-GB"/>
        </w:rPr>
      </w:pPr>
      <w:r>
        <w:rPr>
          <w:rFonts w:ascii="Arial" w:hAnsi="Arial" w:cs="Arial"/>
          <w:kern w:val="0"/>
          <w:sz w:val="20"/>
          <w:szCs w:val="20"/>
          <w:lang w:val="en-GB"/>
        </w:rPr>
        <w:t>Wang Yixiao</w:t>
      </w:r>
    </w:p>
    <w:p w:rsidR="00224450" w:rsidRPr="00D76E4C" w:rsidRDefault="00224450" w:rsidP="00224450">
      <w:pPr>
        <w:widowControl/>
        <w:spacing w:after="120" w:line="276" w:lineRule="auto"/>
        <w:ind w:left="720"/>
        <w:jc w:val="left"/>
        <w:rPr>
          <w:rFonts w:ascii="Arial" w:hAnsi="Arial" w:cs="Arial"/>
          <w:kern w:val="0"/>
          <w:sz w:val="20"/>
          <w:szCs w:val="20"/>
          <w:lang w:val="en-GB"/>
        </w:rPr>
      </w:pPr>
      <w:r w:rsidRPr="00D76E4C">
        <w:rPr>
          <w:rFonts w:ascii="Arial" w:hAnsi="Arial" w:cs="Arial"/>
          <w:kern w:val="0"/>
          <w:sz w:val="20"/>
          <w:szCs w:val="20"/>
          <w:lang w:val="en-GB"/>
        </w:rPr>
        <w:t>Infotainment Group, ELEC, PATAC</w:t>
      </w:r>
    </w:p>
    <w:p w:rsidR="00224450" w:rsidRPr="00D76E4C" w:rsidRDefault="004C093E" w:rsidP="00224450">
      <w:pPr>
        <w:widowControl/>
        <w:spacing w:after="120" w:line="276" w:lineRule="auto"/>
        <w:ind w:left="720"/>
        <w:jc w:val="left"/>
        <w:rPr>
          <w:rFonts w:ascii="Arial" w:hAnsi="Arial" w:cs="Arial"/>
          <w:kern w:val="0"/>
          <w:sz w:val="20"/>
          <w:szCs w:val="20"/>
          <w:lang w:val="en-GB"/>
        </w:rPr>
      </w:pPr>
      <w:r w:rsidRPr="00D76E4C">
        <w:rPr>
          <w:rFonts w:ascii="Arial" w:hAnsi="Arial" w:cs="Arial"/>
          <w:kern w:val="0"/>
          <w:sz w:val="20"/>
          <w:szCs w:val="20"/>
          <w:lang w:val="en-GB"/>
        </w:rPr>
        <w:t>+86 21 50165016 -(ext)</w:t>
      </w:r>
      <w:r w:rsidR="00505F1E">
        <w:rPr>
          <w:rFonts w:ascii="Arial" w:hAnsi="Arial" w:cs="Arial"/>
          <w:kern w:val="0"/>
          <w:sz w:val="20"/>
          <w:szCs w:val="20"/>
          <w:lang w:val="en-GB"/>
        </w:rPr>
        <w:t>593154</w:t>
      </w:r>
    </w:p>
    <w:p w:rsidR="004C093E" w:rsidRPr="00D76E4C" w:rsidRDefault="009C1EB4" w:rsidP="004C093E">
      <w:pPr>
        <w:widowControl/>
        <w:spacing w:after="120" w:line="276" w:lineRule="auto"/>
        <w:ind w:left="720"/>
        <w:jc w:val="left"/>
        <w:rPr>
          <w:rFonts w:ascii="Arial" w:hAnsi="Arial" w:cs="Arial"/>
          <w:kern w:val="0"/>
          <w:sz w:val="20"/>
          <w:szCs w:val="20"/>
          <w:lang w:val="en-GB"/>
        </w:rPr>
      </w:pPr>
      <w:hyperlink r:id="rId8" w:history="1">
        <w:r w:rsidR="00505F1E">
          <w:rPr>
            <w:rStyle w:val="Hyperlink"/>
            <w:rFonts w:ascii="Arial" w:hAnsi="Arial" w:cs="Arial"/>
            <w:kern w:val="0"/>
            <w:sz w:val="20"/>
            <w:szCs w:val="20"/>
            <w:lang w:val="en-GB"/>
          </w:rPr>
          <w:t>Yixiao_Wang@Patac.com.cn</w:t>
        </w:r>
      </w:hyperlink>
    </w:p>
    <w:p w:rsidR="001A7CCA" w:rsidRPr="00505F1E" w:rsidRDefault="001A7CCA">
      <w:pPr>
        <w:widowControl/>
        <w:jc w:val="left"/>
        <w:rPr>
          <w:rFonts w:ascii="Arial" w:hAnsi="Arial" w:cs="Arial"/>
          <w:kern w:val="0"/>
          <w:sz w:val="20"/>
          <w:szCs w:val="20"/>
          <w:lang w:val="en-GB"/>
        </w:rPr>
      </w:pPr>
    </w:p>
    <w:p w:rsidR="001A7CCA" w:rsidRPr="00D76E4C" w:rsidRDefault="001A7CCA">
      <w:pPr>
        <w:widowControl/>
        <w:jc w:val="left"/>
        <w:rPr>
          <w:rFonts w:ascii="Arial" w:hAnsi="Arial" w:cs="Arial"/>
          <w:kern w:val="0"/>
          <w:sz w:val="20"/>
          <w:szCs w:val="20"/>
          <w:lang w:val="en-GB"/>
        </w:rPr>
      </w:pPr>
    </w:p>
    <w:p w:rsidR="00224450" w:rsidRPr="00D76E4C" w:rsidRDefault="00224450">
      <w:pPr>
        <w:widowControl/>
        <w:jc w:val="left"/>
        <w:rPr>
          <w:rFonts w:ascii="Arial" w:hAnsi="Arial" w:cs="Arial"/>
          <w:kern w:val="0"/>
          <w:sz w:val="20"/>
          <w:szCs w:val="20"/>
          <w:lang w:val="en-GB"/>
        </w:rPr>
      </w:pPr>
      <w:r w:rsidRPr="00D76E4C">
        <w:rPr>
          <w:rFonts w:ascii="Arial" w:hAnsi="Arial" w:cs="Arial"/>
          <w:kern w:val="0"/>
          <w:sz w:val="20"/>
          <w:szCs w:val="20"/>
          <w:lang w:val="en-GB"/>
        </w:rPr>
        <w:br w:type="page"/>
      </w:r>
    </w:p>
    <w:p w:rsidR="00224450" w:rsidRPr="00D76E4C" w:rsidRDefault="00A844B2" w:rsidP="00A844B2">
      <w:pPr>
        <w:tabs>
          <w:tab w:val="center" w:pos="4873"/>
          <w:tab w:val="left" w:pos="7875"/>
        </w:tabs>
        <w:jc w:val="left"/>
        <w:rPr>
          <w:sz w:val="36"/>
          <w:lang w:val="en-GB"/>
        </w:rPr>
      </w:pPr>
      <w:bookmarkStart w:id="0" w:name="_Hlk34905547"/>
      <w:r>
        <w:rPr>
          <w:sz w:val="36"/>
          <w:lang w:val="en-GB"/>
        </w:rPr>
        <w:lastRenderedPageBreak/>
        <w:tab/>
      </w:r>
      <w:r w:rsidR="00224450" w:rsidRPr="00D76E4C">
        <w:rPr>
          <w:rFonts w:hint="eastAsia"/>
          <w:sz w:val="36"/>
          <w:lang w:val="en-GB"/>
        </w:rPr>
        <w:t>目录</w:t>
      </w:r>
      <w:r>
        <w:rPr>
          <w:sz w:val="36"/>
          <w:lang w:val="en-GB"/>
        </w:rPr>
        <w:tab/>
      </w:r>
      <w:r w:rsidR="00EB7F4F">
        <w:rPr>
          <w:sz w:val="36"/>
          <w:lang w:val="en-GB"/>
        </w:rPr>
        <w:br/>
      </w:r>
      <w:r w:rsidR="004F522A" w:rsidRPr="006F28B8">
        <w:rPr>
          <w:sz w:val="36"/>
          <w:lang w:val="en-GB"/>
        </w:rPr>
        <w:t xml:space="preserve">Table of </w:t>
      </w:r>
      <w:r w:rsidR="00E7086C">
        <w:rPr>
          <w:rFonts w:hint="eastAsia"/>
          <w:sz w:val="36"/>
          <w:lang w:val="en-GB"/>
        </w:rPr>
        <w:t>C</w:t>
      </w:r>
      <w:r w:rsidR="00E7086C">
        <w:rPr>
          <w:sz w:val="36"/>
          <w:lang w:val="en-GB"/>
        </w:rPr>
        <w:t>ontents</w:t>
      </w:r>
    </w:p>
    <w:p w:rsidR="009579FB" w:rsidRDefault="00DE0A37">
      <w:pPr>
        <w:pStyle w:val="TOC1"/>
        <w:tabs>
          <w:tab w:val="right" w:leader="dot" w:pos="9736"/>
        </w:tabs>
        <w:rPr>
          <w:noProof/>
          <w:kern w:val="0"/>
          <w:sz w:val="22"/>
        </w:rPr>
      </w:pPr>
      <w:r w:rsidRPr="00D76E4C">
        <w:fldChar w:fldCharType="begin"/>
      </w:r>
      <w:r w:rsidR="000C3F91" w:rsidRPr="00D76E4C">
        <w:instrText xml:space="preserve"> TOC \o "1-3" \h \z \u \t "Heading 4,7" </w:instrText>
      </w:r>
      <w:r w:rsidRPr="00D76E4C">
        <w:fldChar w:fldCharType="separate"/>
      </w:r>
      <w:hyperlink w:anchor="_Toc36814738" w:history="1">
        <w:r w:rsidR="009579FB" w:rsidRPr="000272DA">
          <w:rPr>
            <w:rStyle w:val="Hyperlink"/>
            <w:noProof/>
          </w:rPr>
          <w:t>1</w:t>
        </w:r>
        <w:r w:rsidR="009579FB" w:rsidRPr="000272DA">
          <w:rPr>
            <w:rStyle w:val="Hyperlink"/>
            <w:rFonts w:hint="eastAsia"/>
            <w:noProof/>
          </w:rPr>
          <w:t xml:space="preserve"> </w:t>
        </w:r>
        <w:r w:rsidR="009579FB" w:rsidRPr="000272DA">
          <w:rPr>
            <w:rStyle w:val="Hyperlink"/>
            <w:rFonts w:hint="eastAsia"/>
            <w:noProof/>
          </w:rPr>
          <w:t>概要</w:t>
        </w:r>
        <w:r w:rsidR="009579FB" w:rsidRPr="000272DA">
          <w:rPr>
            <w:rStyle w:val="Hyperlink"/>
            <w:noProof/>
          </w:rPr>
          <w:t>/Overview</w:t>
        </w:r>
        <w:r w:rsidR="009579FB">
          <w:rPr>
            <w:noProof/>
            <w:webHidden/>
          </w:rPr>
          <w:tab/>
        </w:r>
        <w:r w:rsidR="009579FB">
          <w:rPr>
            <w:noProof/>
            <w:webHidden/>
          </w:rPr>
          <w:fldChar w:fldCharType="begin"/>
        </w:r>
        <w:r w:rsidR="009579FB">
          <w:rPr>
            <w:noProof/>
            <w:webHidden/>
          </w:rPr>
          <w:instrText xml:space="preserve"> PAGEREF _Toc36814738 \h </w:instrText>
        </w:r>
        <w:r w:rsidR="009579FB">
          <w:rPr>
            <w:noProof/>
            <w:webHidden/>
          </w:rPr>
        </w:r>
        <w:r w:rsidR="009579FB">
          <w:rPr>
            <w:noProof/>
            <w:webHidden/>
          </w:rPr>
          <w:fldChar w:fldCharType="separate"/>
        </w:r>
        <w:r w:rsidR="009579FB">
          <w:rPr>
            <w:noProof/>
            <w:webHidden/>
          </w:rPr>
          <w:t>3</w:t>
        </w:r>
        <w:r w:rsidR="009579FB">
          <w:rPr>
            <w:noProof/>
            <w:webHidden/>
          </w:rPr>
          <w:fldChar w:fldCharType="end"/>
        </w:r>
      </w:hyperlink>
    </w:p>
    <w:p w:rsidR="009579FB" w:rsidRDefault="009C1EB4">
      <w:pPr>
        <w:pStyle w:val="TOC1"/>
        <w:tabs>
          <w:tab w:val="right" w:leader="dot" w:pos="9736"/>
        </w:tabs>
        <w:rPr>
          <w:noProof/>
          <w:kern w:val="0"/>
          <w:sz w:val="22"/>
        </w:rPr>
      </w:pPr>
      <w:hyperlink w:anchor="_Toc36814739" w:history="1">
        <w:r w:rsidR="009579FB" w:rsidRPr="000272DA">
          <w:rPr>
            <w:rStyle w:val="Hyperlink"/>
            <w:noProof/>
          </w:rPr>
          <w:t>2</w:t>
        </w:r>
        <w:r w:rsidR="009579FB" w:rsidRPr="000272DA">
          <w:rPr>
            <w:rStyle w:val="Hyperlink"/>
            <w:rFonts w:hint="eastAsia"/>
            <w:noProof/>
          </w:rPr>
          <w:t xml:space="preserve"> </w:t>
        </w:r>
        <w:r w:rsidR="009579FB" w:rsidRPr="000272DA">
          <w:rPr>
            <w:rStyle w:val="Hyperlink"/>
            <w:rFonts w:hint="eastAsia"/>
            <w:noProof/>
          </w:rPr>
          <w:t>进入和退出</w:t>
        </w:r>
        <w:r w:rsidR="009579FB" w:rsidRPr="000272DA">
          <w:rPr>
            <w:rStyle w:val="Hyperlink"/>
            <w:noProof/>
          </w:rPr>
          <w:t>/Entry and Exit</w:t>
        </w:r>
        <w:r w:rsidR="009579FB">
          <w:rPr>
            <w:noProof/>
            <w:webHidden/>
          </w:rPr>
          <w:tab/>
        </w:r>
        <w:r w:rsidR="009579FB">
          <w:rPr>
            <w:noProof/>
            <w:webHidden/>
          </w:rPr>
          <w:fldChar w:fldCharType="begin"/>
        </w:r>
        <w:r w:rsidR="009579FB">
          <w:rPr>
            <w:noProof/>
            <w:webHidden/>
          </w:rPr>
          <w:instrText xml:space="preserve"> PAGEREF _Toc36814739 \h </w:instrText>
        </w:r>
        <w:r w:rsidR="009579FB">
          <w:rPr>
            <w:noProof/>
            <w:webHidden/>
          </w:rPr>
        </w:r>
        <w:r w:rsidR="009579FB">
          <w:rPr>
            <w:noProof/>
            <w:webHidden/>
          </w:rPr>
          <w:fldChar w:fldCharType="separate"/>
        </w:r>
        <w:r w:rsidR="009579FB">
          <w:rPr>
            <w:noProof/>
            <w:webHidden/>
          </w:rPr>
          <w:t>3</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40" w:history="1">
        <w:r w:rsidR="009579FB" w:rsidRPr="000272DA">
          <w:rPr>
            <w:rStyle w:val="Hyperlink"/>
            <w:noProof/>
          </w:rPr>
          <w:t>2.1</w:t>
        </w:r>
        <w:r w:rsidR="009579FB" w:rsidRPr="000272DA">
          <w:rPr>
            <w:rStyle w:val="Hyperlink"/>
            <w:rFonts w:hint="eastAsia"/>
            <w:noProof/>
          </w:rPr>
          <w:t xml:space="preserve"> </w:t>
        </w:r>
        <w:r w:rsidR="009579FB" w:rsidRPr="000272DA">
          <w:rPr>
            <w:rStyle w:val="Hyperlink"/>
            <w:rFonts w:hint="eastAsia"/>
            <w:noProof/>
          </w:rPr>
          <w:t>免打扰模式的进入和退出</w:t>
        </w:r>
        <w:r w:rsidR="009579FB" w:rsidRPr="000272DA">
          <w:rPr>
            <w:rStyle w:val="Hyperlink"/>
            <w:noProof/>
          </w:rPr>
          <w:t>/Entry and Exit of DND mode</w:t>
        </w:r>
        <w:r w:rsidR="009579FB">
          <w:rPr>
            <w:noProof/>
            <w:webHidden/>
          </w:rPr>
          <w:tab/>
        </w:r>
        <w:r w:rsidR="009579FB">
          <w:rPr>
            <w:noProof/>
            <w:webHidden/>
          </w:rPr>
          <w:fldChar w:fldCharType="begin"/>
        </w:r>
        <w:r w:rsidR="009579FB">
          <w:rPr>
            <w:noProof/>
            <w:webHidden/>
          </w:rPr>
          <w:instrText xml:space="preserve"> PAGEREF _Toc36814740 \h </w:instrText>
        </w:r>
        <w:r w:rsidR="009579FB">
          <w:rPr>
            <w:noProof/>
            <w:webHidden/>
          </w:rPr>
        </w:r>
        <w:r w:rsidR="009579FB">
          <w:rPr>
            <w:noProof/>
            <w:webHidden/>
          </w:rPr>
          <w:fldChar w:fldCharType="separate"/>
        </w:r>
        <w:r w:rsidR="009579FB">
          <w:rPr>
            <w:noProof/>
            <w:webHidden/>
          </w:rPr>
          <w:t>3</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41" w:history="1">
        <w:r w:rsidR="009579FB" w:rsidRPr="000272DA">
          <w:rPr>
            <w:rStyle w:val="Hyperlink"/>
            <w:noProof/>
          </w:rPr>
          <w:t>2.2</w:t>
        </w:r>
        <w:r w:rsidR="009579FB" w:rsidRPr="000272DA">
          <w:rPr>
            <w:rStyle w:val="Hyperlink"/>
            <w:rFonts w:hint="eastAsia"/>
            <w:noProof/>
          </w:rPr>
          <w:t xml:space="preserve"> </w:t>
        </w:r>
        <w:r w:rsidR="009579FB" w:rsidRPr="000272DA">
          <w:rPr>
            <w:rStyle w:val="Hyperlink"/>
            <w:rFonts w:hint="eastAsia"/>
            <w:noProof/>
          </w:rPr>
          <w:t>极简模式的进入和退出</w:t>
        </w:r>
        <w:r w:rsidR="009579FB" w:rsidRPr="000272DA">
          <w:rPr>
            <w:rStyle w:val="Hyperlink"/>
            <w:noProof/>
          </w:rPr>
          <w:t>/Entry and Exit of Stealth mode</w:t>
        </w:r>
        <w:r w:rsidR="009579FB">
          <w:rPr>
            <w:noProof/>
            <w:webHidden/>
          </w:rPr>
          <w:tab/>
        </w:r>
        <w:r w:rsidR="009579FB">
          <w:rPr>
            <w:noProof/>
            <w:webHidden/>
          </w:rPr>
          <w:fldChar w:fldCharType="begin"/>
        </w:r>
        <w:r w:rsidR="009579FB">
          <w:rPr>
            <w:noProof/>
            <w:webHidden/>
          </w:rPr>
          <w:instrText xml:space="preserve"> PAGEREF _Toc36814741 \h </w:instrText>
        </w:r>
        <w:r w:rsidR="009579FB">
          <w:rPr>
            <w:noProof/>
            <w:webHidden/>
          </w:rPr>
        </w:r>
        <w:r w:rsidR="009579FB">
          <w:rPr>
            <w:noProof/>
            <w:webHidden/>
          </w:rPr>
          <w:fldChar w:fldCharType="separate"/>
        </w:r>
        <w:r w:rsidR="009579FB">
          <w:rPr>
            <w:noProof/>
            <w:webHidden/>
          </w:rPr>
          <w:t>5</w:t>
        </w:r>
        <w:r w:rsidR="009579FB">
          <w:rPr>
            <w:noProof/>
            <w:webHidden/>
          </w:rPr>
          <w:fldChar w:fldCharType="end"/>
        </w:r>
      </w:hyperlink>
    </w:p>
    <w:p w:rsidR="009579FB" w:rsidRDefault="009C1EB4">
      <w:pPr>
        <w:pStyle w:val="TOC1"/>
        <w:tabs>
          <w:tab w:val="right" w:leader="dot" w:pos="9736"/>
        </w:tabs>
        <w:rPr>
          <w:noProof/>
          <w:kern w:val="0"/>
          <w:sz w:val="22"/>
        </w:rPr>
      </w:pPr>
      <w:hyperlink w:anchor="_Toc36814742" w:history="1">
        <w:r w:rsidR="009579FB" w:rsidRPr="000272DA">
          <w:rPr>
            <w:rStyle w:val="Hyperlink"/>
            <w:noProof/>
          </w:rPr>
          <w:t>3</w:t>
        </w:r>
        <w:r w:rsidR="009579FB" w:rsidRPr="000272DA">
          <w:rPr>
            <w:rStyle w:val="Hyperlink"/>
            <w:rFonts w:hint="eastAsia"/>
            <w:noProof/>
          </w:rPr>
          <w:t xml:space="preserve"> </w:t>
        </w:r>
        <w:r w:rsidR="009579FB" w:rsidRPr="000272DA">
          <w:rPr>
            <w:rStyle w:val="Hyperlink"/>
            <w:rFonts w:hint="eastAsia"/>
            <w:noProof/>
          </w:rPr>
          <w:t>免打扰模式和极简模式的要求</w:t>
        </w:r>
        <w:r w:rsidR="009579FB" w:rsidRPr="000272DA">
          <w:rPr>
            <w:rStyle w:val="Hyperlink"/>
            <w:noProof/>
          </w:rPr>
          <w:t>/Requirements of DND Mode and Stealth Mode</w:t>
        </w:r>
        <w:r w:rsidR="009579FB">
          <w:rPr>
            <w:noProof/>
            <w:webHidden/>
          </w:rPr>
          <w:tab/>
        </w:r>
        <w:r w:rsidR="009579FB">
          <w:rPr>
            <w:noProof/>
            <w:webHidden/>
          </w:rPr>
          <w:fldChar w:fldCharType="begin"/>
        </w:r>
        <w:r w:rsidR="009579FB">
          <w:rPr>
            <w:noProof/>
            <w:webHidden/>
          </w:rPr>
          <w:instrText xml:space="preserve"> PAGEREF _Toc36814742 \h </w:instrText>
        </w:r>
        <w:r w:rsidR="009579FB">
          <w:rPr>
            <w:noProof/>
            <w:webHidden/>
          </w:rPr>
        </w:r>
        <w:r w:rsidR="009579FB">
          <w:rPr>
            <w:noProof/>
            <w:webHidden/>
          </w:rPr>
          <w:fldChar w:fldCharType="separate"/>
        </w:r>
        <w:r w:rsidR="009579FB">
          <w:rPr>
            <w:noProof/>
            <w:webHidden/>
          </w:rPr>
          <w:t>8</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43" w:history="1">
        <w:r w:rsidR="009579FB" w:rsidRPr="000272DA">
          <w:rPr>
            <w:rStyle w:val="Hyperlink"/>
            <w:noProof/>
          </w:rPr>
          <w:t>3.1</w:t>
        </w:r>
        <w:r w:rsidR="009579FB" w:rsidRPr="000272DA">
          <w:rPr>
            <w:rStyle w:val="Hyperlink"/>
            <w:rFonts w:hint="eastAsia"/>
            <w:noProof/>
          </w:rPr>
          <w:t xml:space="preserve"> </w:t>
        </w:r>
        <w:r w:rsidR="009579FB" w:rsidRPr="000272DA">
          <w:rPr>
            <w:rStyle w:val="Hyperlink"/>
            <w:rFonts w:hint="eastAsia"/>
            <w:noProof/>
          </w:rPr>
          <w:t>声音</w:t>
        </w:r>
        <w:r w:rsidR="009579FB" w:rsidRPr="000272DA">
          <w:rPr>
            <w:rStyle w:val="Hyperlink"/>
            <w:noProof/>
          </w:rPr>
          <w:t>/Sound</w:t>
        </w:r>
        <w:r w:rsidR="009579FB">
          <w:rPr>
            <w:noProof/>
            <w:webHidden/>
          </w:rPr>
          <w:tab/>
        </w:r>
        <w:r w:rsidR="009579FB">
          <w:rPr>
            <w:noProof/>
            <w:webHidden/>
          </w:rPr>
          <w:fldChar w:fldCharType="begin"/>
        </w:r>
        <w:r w:rsidR="009579FB">
          <w:rPr>
            <w:noProof/>
            <w:webHidden/>
          </w:rPr>
          <w:instrText xml:space="preserve"> PAGEREF _Toc36814743 \h </w:instrText>
        </w:r>
        <w:r w:rsidR="009579FB">
          <w:rPr>
            <w:noProof/>
            <w:webHidden/>
          </w:rPr>
        </w:r>
        <w:r w:rsidR="009579FB">
          <w:rPr>
            <w:noProof/>
            <w:webHidden/>
          </w:rPr>
          <w:fldChar w:fldCharType="separate"/>
        </w:r>
        <w:r w:rsidR="009579FB">
          <w:rPr>
            <w:noProof/>
            <w:webHidden/>
          </w:rPr>
          <w:t>8</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44" w:history="1">
        <w:r w:rsidR="009579FB" w:rsidRPr="000272DA">
          <w:rPr>
            <w:rStyle w:val="Hyperlink"/>
            <w:noProof/>
          </w:rPr>
          <w:t>3.2</w:t>
        </w:r>
        <w:r w:rsidR="009579FB" w:rsidRPr="000272DA">
          <w:rPr>
            <w:rStyle w:val="Hyperlink"/>
            <w:rFonts w:hint="eastAsia"/>
            <w:noProof/>
          </w:rPr>
          <w:t xml:space="preserve"> </w:t>
        </w:r>
        <w:r w:rsidR="009579FB" w:rsidRPr="000272DA">
          <w:rPr>
            <w:rStyle w:val="Hyperlink"/>
            <w:rFonts w:hint="eastAsia"/>
            <w:noProof/>
          </w:rPr>
          <w:t>画面</w:t>
        </w:r>
        <w:r w:rsidR="009579FB" w:rsidRPr="000272DA">
          <w:rPr>
            <w:rStyle w:val="Hyperlink"/>
            <w:noProof/>
          </w:rPr>
          <w:t>/Image</w:t>
        </w:r>
        <w:r w:rsidR="009579FB">
          <w:rPr>
            <w:noProof/>
            <w:webHidden/>
          </w:rPr>
          <w:tab/>
        </w:r>
        <w:r w:rsidR="009579FB">
          <w:rPr>
            <w:noProof/>
            <w:webHidden/>
          </w:rPr>
          <w:fldChar w:fldCharType="begin"/>
        </w:r>
        <w:r w:rsidR="009579FB">
          <w:rPr>
            <w:noProof/>
            <w:webHidden/>
          </w:rPr>
          <w:instrText xml:space="preserve"> PAGEREF _Toc36814744 \h </w:instrText>
        </w:r>
        <w:r w:rsidR="009579FB">
          <w:rPr>
            <w:noProof/>
            <w:webHidden/>
          </w:rPr>
        </w:r>
        <w:r w:rsidR="009579FB">
          <w:rPr>
            <w:noProof/>
            <w:webHidden/>
          </w:rPr>
          <w:fldChar w:fldCharType="separate"/>
        </w:r>
        <w:r w:rsidR="009579FB">
          <w:rPr>
            <w:noProof/>
            <w:webHidden/>
          </w:rPr>
          <w:t>9</w:t>
        </w:r>
        <w:r w:rsidR="009579FB">
          <w:rPr>
            <w:noProof/>
            <w:webHidden/>
          </w:rPr>
          <w:fldChar w:fldCharType="end"/>
        </w:r>
      </w:hyperlink>
    </w:p>
    <w:p w:rsidR="009579FB" w:rsidRDefault="009C1EB4">
      <w:pPr>
        <w:pStyle w:val="TOC1"/>
        <w:tabs>
          <w:tab w:val="right" w:leader="dot" w:pos="9736"/>
        </w:tabs>
        <w:rPr>
          <w:noProof/>
          <w:kern w:val="0"/>
          <w:sz w:val="22"/>
        </w:rPr>
      </w:pPr>
      <w:hyperlink w:anchor="_Toc36814745" w:history="1">
        <w:r w:rsidR="009579FB" w:rsidRPr="000272DA">
          <w:rPr>
            <w:rStyle w:val="Hyperlink"/>
            <w:noProof/>
          </w:rPr>
          <w:t>4</w:t>
        </w:r>
        <w:r w:rsidR="009579FB" w:rsidRPr="000272DA">
          <w:rPr>
            <w:rStyle w:val="Hyperlink"/>
            <w:rFonts w:hint="eastAsia"/>
            <w:noProof/>
          </w:rPr>
          <w:t xml:space="preserve"> </w:t>
        </w:r>
        <w:r w:rsidR="009579FB" w:rsidRPr="000272DA">
          <w:rPr>
            <w:rStyle w:val="Hyperlink"/>
            <w:rFonts w:hint="eastAsia"/>
            <w:noProof/>
          </w:rPr>
          <w:t>系统需求</w:t>
        </w:r>
        <w:r w:rsidR="009579FB" w:rsidRPr="000272DA">
          <w:rPr>
            <w:rStyle w:val="Hyperlink"/>
            <w:noProof/>
          </w:rPr>
          <w:t>/System Requirements</w:t>
        </w:r>
        <w:r w:rsidR="009579FB">
          <w:rPr>
            <w:noProof/>
            <w:webHidden/>
          </w:rPr>
          <w:tab/>
        </w:r>
        <w:r w:rsidR="009579FB">
          <w:rPr>
            <w:noProof/>
            <w:webHidden/>
          </w:rPr>
          <w:fldChar w:fldCharType="begin"/>
        </w:r>
        <w:r w:rsidR="009579FB">
          <w:rPr>
            <w:noProof/>
            <w:webHidden/>
          </w:rPr>
          <w:instrText xml:space="preserve"> PAGEREF _Toc36814745 \h </w:instrText>
        </w:r>
        <w:r w:rsidR="009579FB">
          <w:rPr>
            <w:noProof/>
            <w:webHidden/>
          </w:rPr>
        </w:r>
        <w:r w:rsidR="009579FB">
          <w:rPr>
            <w:noProof/>
            <w:webHidden/>
          </w:rPr>
          <w:fldChar w:fldCharType="separate"/>
        </w:r>
        <w:r w:rsidR="009579FB">
          <w:rPr>
            <w:noProof/>
            <w:webHidden/>
          </w:rPr>
          <w:t>10</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46" w:history="1">
        <w:r w:rsidR="009579FB" w:rsidRPr="000272DA">
          <w:rPr>
            <w:rStyle w:val="Hyperlink"/>
            <w:noProof/>
          </w:rPr>
          <w:t>4.1</w:t>
        </w:r>
        <w:r w:rsidR="009579FB" w:rsidRPr="000272DA">
          <w:rPr>
            <w:rStyle w:val="Hyperlink"/>
            <w:rFonts w:hint="eastAsia"/>
            <w:noProof/>
          </w:rPr>
          <w:t xml:space="preserve"> </w:t>
        </w:r>
        <w:r w:rsidR="009579FB" w:rsidRPr="000272DA">
          <w:rPr>
            <w:rStyle w:val="Hyperlink"/>
            <w:rFonts w:hint="eastAsia"/>
            <w:noProof/>
          </w:rPr>
          <w:t>账号相关</w:t>
        </w:r>
        <w:r w:rsidR="009579FB" w:rsidRPr="000272DA">
          <w:rPr>
            <w:rStyle w:val="Hyperlink"/>
            <w:noProof/>
          </w:rPr>
          <w:t>/Account</w:t>
        </w:r>
        <w:r w:rsidR="009579FB">
          <w:rPr>
            <w:noProof/>
            <w:webHidden/>
          </w:rPr>
          <w:tab/>
        </w:r>
        <w:r w:rsidR="009579FB">
          <w:rPr>
            <w:noProof/>
            <w:webHidden/>
          </w:rPr>
          <w:fldChar w:fldCharType="begin"/>
        </w:r>
        <w:r w:rsidR="009579FB">
          <w:rPr>
            <w:noProof/>
            <w:webHidden/>
          </w:rPr>
          <w:instrText xml:space="preserve"> PAGEREF _Toc36814746 \h </w:instrText>
        </w:r>
        <w:r w:rsidR="009579FB">
          <w:rPr>
            <w:noProof/>
            <w:webHidden/>
          </w:rPr>
        </w:r>
        <w:r w:rsidR="009579FB">
          <w:rPr>
            <w:noProof/>
            <w:webHidden/>
          </w:rPr>
          <w:fldChar w:fldCharType="separate"/>
        </w:r>
        <w:r w:rsidR="009579FB">
          <w:rPr>
            <w:noProof/>
            <w:webHidden/>
          </w:rPr>
          <w:t>10</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47" w:history="1">
        <w:r w:rsidR="009579FB" w:rsidRPr="000272DA">
          <w:rPr>
            <w:rStyle w:val="Hyperlink"/>
            <w:noProof/>
          </w:rPr>
          <w:t>4.2</w:t>
        </w:r>
        <w:r w:rsidR="009579FB" w:rsidRPr="000272DA">
          <w:rPr>
            <w:rStyle w:val="Hyperlink"/>
            <w:rFonts w:hint="eastAsia"/>
            <w:noProof/>
          </w:rPr>
          <w:t xml:space="preserve"> </w:t>
        </w:r>
        <w:r w:rsidR="009579FB" w:rsidRPr="000272DA">
          <w:rPr>
            <w:rStyle w:val="Hyperlink"/>
            <w:rFonts w:hint="eastAsia"/>
            <w:noProof/>
          </w:rPr>
          <w:t>应用内设置</w:t>
        </w:r>
        <w:r w:rsidR="009579FB" w:rsidRPr="000272DA">
          <w:rPr>
            <w:rStyle w:val="Hyperlink"/>
            <w:noProof/>
          </w:rPr>
          <w:t>/In-application Setting</w:t>
        </w:r>
        <w:r w:rsidR="009579FB">
          <w:rPr>
            <w:noProof/>
            <w:webHidden/>
          </w:rPr>
          <w:tab/>
        </w:r>
        <w:r w:rsidR="009579FB">
          <w:rPr>
            <w:noProof/>
            <w:webHidden/>
          </w:rPr>
          <w:fldChar w:fldCharType="begin"/>
        </w:r>
        <w:r w:rsidR="009579FB">
          <w:rPr>
            <w:noProof/>
            <w:webHidden/>
          </w:rPr>
          <w:instrText xml:space="preserve"> PAGEREF _Toc36814747 \h </w:instrText>
        </w:r>
        <w:r w:rsidR="009579FB">
          <w:rPr>
            <w:noProof/>
            <w:webHidden/>
          </w:rPr>
        </w:r>
        <w:r w:rsidR="009579FB">
          <w:rPr>
            <w:noProof/>
            <w:webHidden/>
          </w:rPr>
          <w:fldChar w:fldCharType="separate"/>
        </w:r>
        <w:r w:rsidR="009579FB">
          <w:rPr>
            <w:noProof/>
            <w:webHidden/>
          </w:rPr>
          <w:t>10</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48" w:history="1">
        <w:r w:rsidR="009579FB" w:rsidRPr="000272DA">
          <w:rPr>
            <w:rStyle w:val="Hyperlink"/>
            <w:noProof/>
          </w:rPr>
          <w:t>4.3</w:t>
        </w:r>
        <w:r w:rsidR="009579FB" w:rsidRPr="000272DA">
          <w:rPr>
            <w:rStyle w:val="Hyperlink"/>
            <w:rFonts w:hint="eastAsia"/>
            <w:noProof/>
          </w:rPr>
          <w:t xml:space="preserve"> </w:t>
        </w:r>
        <w:r w:rsidR="009579FB" w:rsidRPr="000272DA">
          <w:rPr>
            <w:rStyle w:val="Hyperlink"/>
            <w:rFonts w:hint="eastAsia"/>
            <w:noProof/>
          </w:rPr>
          <w:t>外部调用</w:t>
        </w:r>
        <w:r w:rsidR="009579FB" w:rsidRPr="000272DA">
          <w:rPr>
            <w:rStyle w:val="Hyperlink"/>
            <w:noProof/>
          </w:rPr>
          <w:t>/External Call</w:t>
        </w:r>
        <w:r w:rsidR="009579FB">
          <w:rPr>
            <w:noProof/>
            <w:webHidden/>
          </w:rPr>
          <w:tab/>
        </w:r>
        <w:r w:rsidR="009579FB">
          <w:rPr>
            <w:noProof/>
            <w:webHidden/>
          </w:rPr>
          <w:fldChar w:fldCharType="begin"/>
        </w:r>
        <w:r w:rsidR="009579FB">
          <w:rPr>
            <w:noProof/>
            <w:webHidden/>
          </w:rPr>
          <w:instrText xml:space="preserve"> PAGEREF _Toc36814748 \h </w:instrText>
        </w:r>
        <w:r w:rsidR="009579FB">
          <w:rPr>
            <w:noProof/>
            <w:webHidden/>
          </w:rPr>
        </w:r>
        <w:r w:rsidR="009579FB">
          <w:rPr>
            <w:noProof/>
            <w:webHidden/>
          </w:rPr>
          <w:fldChar w:fldCharType="separate"/>
        </w:r>
        <w:r w:rsidR="009579FB">
          <w:rPr>
            <w:noProof/>
            <w:webHidden/>
          </w:rPr>
          <w:t>10</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49" w:history="1">
        <w:r w:rsidR="009579FB" w:rsidRPr="000272DA">
          <w:rPr>
            <w:rStyle w:val="Hyperlink"/>
            <w:noProof/>
          </w:rPr>
          <w:t>4.4</w:t>
        </w:r>
        <w:r w:rsidR="009579FB" w:rsidRPr="000272DA">
          <w:rPr>
            <w:rStyle w:val="Hyperlink"/>
            <w:rFonts w:hint="eastAsia"/>
            <w:noProof/>
          </w:rPr>
          <w:t xml:space="preserve"> </w:t>
        </w:r>
        <w:r w:rsidR="009579FB" w:rsidRPr="000272DA">
          <w:rPr>
            <w:rStyle w:val="Hyperlink"/>
            <w:rFonts w:hint="eastAsia"/>
            <w:noProof/>
          </w:rPr>
          <w:t>数据维护</w:t>
        </w:r>
        <w:r w:rsidR="009579FB" w:rsidRPr="000272DA">
          <w:rPr>
            <w:rStyle w:val="Hyperlink"/>
            <w:noProof/>
          </w:rPr>
          <w:t>/Data Maintenance</w:t>
        </w:r>
        <w:r w:rsidR="009579FB">
          <w:rPr>
            <w:noProof/>
            <w:webHidden/>
          </w:rPr>
          <w:tab/>
        </w:r>
        <w:r w:rsidR="009579FB">
          <w:rPr>
            <w:noProof/>
            <w:webHidden/>
          </w:rPr>
          <w:fldChar w:fldCharType="begin"/>
        </w:r>
        <w:r w:rsidR="009579FB">
          <w:rPr>
            <w:noProof/>
            <w:webHidden/>
          </w:rPr>
          <w:instrText xml:space="preserve"> PAGEREF _Toc36814749 \h </w:instrText>
        </w:r>
        <w:r w:rsidR="009579FB">
          <w:rPr>
            <w:noProof/>
            <w:webHidden/>
          </w:rPr>
        </w:r>
        <w:r w:rsidR="009579FB">
          <w:rPr>
            <w:noProof/>
            <w:webHidden/>
          </w:rPr>
          <w:fldChar w:fldCharType="separate"/>
        </w:r>
        <w:r w:rsidR="009579FB">
          <w:rPr>
            <w:noProof/>
            <w:webHidden/>
          </w:rPr>
          <w:t>10</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50" w:history="1">
        <w:r w:rsidR="009579FB" w:rsidRPr="000272DA">
          <w:rPr>
            <w:rStyle w:val="Hyperlink"/>
            <w:noProof/>
          </w:rPr>
          <w:t>4.5</w:t>
        </w:r>
        <w:r w:rsidR="009579FB" w:rsidRPr="000272DA">
          <w:rPr>
            <w:rStyle w:val="Hyperlink"/>
            <w:rFonts w:hint="eastAsia"/>
            <w:noProof/>
          </w:rPr>
          <w:t xml:space="preserve"> </w:t>
        </w:r>
        <w:r w:rsidR="009579FB" w:rsidRPr="000272DA">
          <w:rPr>
            <w:rStyle w:val="Hyperlink"/>
            <w:rFonts w:hint="eastAsia"/>
            <w:noProof/>
          </w:rPr>
          <w:t>版本升级</w:t>
        </w:r>
        <w:r w:rsidR="009579FB" w:rsidRPr="000272DA">
          <w:rPr>
            <w:rStyle w:val="Hyperlink"/>
            <w:noProof/>
          </w:rPr>
          <w:t>/Version Upgrade</w:t>
        </w:r>
        <w:r w:rsidR="009579FB">
          <w:rPr>
            <w:noProof/>
            <w:webHidden/>
          </w:rPr>
          <w:tab/>
        </w:r>
        <w:r w:rsidR="009579FB">
          <w:rPr>
            <w:noProof/>
            <w:webHidden/>
          </w:rPr>
          <w:fldChar w:fldCharType="begin"/>
        </w:r>
        <w:r w:rsidR="009579FB">
          <w:rPr>
            <w:noProof/>
            <w:webHidden/>
          </w:rPr>
          <w:instrText xml:space="preserve"> PAGEREF _Toc36814750 \h </w:instrText>
        </w:r>
        <w:r w:rsidR="009579FB">
          <w:rPr>
            <w:noProof/>
            <w:webHidden/>
          </w:rPr>
        </w:r>
        <w:r w:rsidR="009579FB">
          <w:rPr>
            <w:noProof/>
            <w:webHidden/>
          </w:rPr>
          <w:fldChar w:fldCharType="separate"/>
        </w:r>
        <w:r w:rsidR="009579FB">
          <w:rPr>
            <w:noProof/>
            <w:webHidden/>
          </w:rPr>
          <w:t>11</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51" w:history="1">
        <w:r w:rsidR="009579FB" w:rsidRPr="000272DA">
          <w:rPr>
            <w:rStyle w:val="Hyperlink"/>
            <w:noProof/>
          </w:rPr>
          <w:t>4.6</w:t>
        </w:r>
        <w:r w:rsidR="009579FB" w:rsidRPr="000272DA">
          <w:rPr>
            <w:rStyle w:val="Hyperlink"/>
            <w:rFonts w:hint="eastAsia"/>
            <w:noProof/>
          </w:rPr>
          <w:t xml:space="preserve"> </w:t>
        </w:r>
        <w:r w:rsidR="009579FB" w:rsidRPr="000272DA">
          <w:rPr>
            <w:rStyle w:val="Hyperlink"/>
            <w:rFonts w:hint="eastAsia"/>
            <w:noProof/>
          </w:rPr>
          <w:t>埋点需求</w:t>
        </w:r>
        <w:r w:rsidR="009579FB" w:rsidRPr="000272DA">
          <w:rPr>
            <w:rStyle w:val="Hyperlink"/>
            <w:noProof/>
          </w:rPr>
          <w:t>/Event Tracking Requirements</w:t>
        </w:r>
        <w:r w:rsidR="009579FB">
          <w:rPr>
            <w:noProof/>
            <w:webHidden/>
          </w:rPr>
          <w:tab/>
        </w:r>
        <w:r w:rsidR="009579FB">
          <w:rPr>
            <w:noProof/>
            <w:webHidden/>
          </w:rPr>
          <w:fldChar w:fldCharType="begin"/>
        </w:r>
        <w:r w:rsidR="009579FB">
          <w:rPr>
            <w:noProof/>
            <w:webHidden/>
          </w:rPr>
          <w:instrText xml:space="preserve"> PAGEREF _Toc36814751 \h </w:instrText>
        </w:r>
        <w:r w:rsidR="009579FB">
          <w:rPr>
            <w:noProof/>
            <w:webHidden/>
          </w:rPr>
        </w:r>
        <w:r w:rsidR="009579FB">
          <w:rPr>
            <w:noProof/>
            <w:webHidden/>
          </w:rPr>
          <w:fldChar w:fldCharType="separate"/>
        </w:r>
        <w:r w:rsidR="009579FB">
          <w:rPr>
            <w:noProof/>
            <w:webHidden/>
          </w:rPr>
          <w:t>11</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52" w:history="1">
        <w:r w:rsidR="009579FB" w:rsidRPr="000272DA">
          <w:rPr>
            <w:rStyle w:val="Hyperlink"/>
            <w:noProof/>
          </w:rPr>
          <w:t>4.7</w:t>
        </w:r>
        <w:r w:rsidR="009579FB" w:rsidRPr="000272DA">
          <w:rPr>
            <w:rStyle w:val="Hyperlink"/>
            <w:rFonts w:hint="eastAsia"/>
            <w:noProof/>
          </w:rPr>
          <w:t xml:space="preserve"> </w:t>
        </w:r>
        <w:r w:rsidR="009579FB" w:rsidRPr="000272DA">
          <w:rPr>
            <w:rStyle w:val="Hyperlink"/>
            <w:rFonts w:hint="eastAsia"/>
            <w:noProof/>
          </w:rPr>
          <w:t>相关</w:t>
        </w:r>
        <w:r w:rsidR="009579FB" w:rsidRPr="000272DA">
          <w:rPr>
            <w:rStyle w:val="Hyperlink"/>
            <w:noProof/>
          </w:rPr>
          <w:t>CAN</w:t>
        </w:r>
        <w:r w:rsidR="009579FB" w:rsidRPr="000272DA">
          <w:rPr>
            <w:rStyle w:val="Hyperlink"/>
            <w:rFonts w:hint="eastAsia"/>
            <w:noProof/>
          </w:rPr>
          <w:t>信号</w:t>
        </w:r>
        <w:r w:rsidR="009579FB" w:rsidRPr="000272DA">
          <w:rPr>
            <w:rStyle w:val="Hyperlink"/>
            <w:noProof/>
          </w:rPr>
          <w:t>/Related CAN Signals</w:t>
        </w:r>
        <w:r w:rsidR="009579FB">
          <w:rPr>
            <w:noProof/>
            <w:webHidden/>
          </w:rPr>
          <w:tab/>
        </w:r>
        <w:r w:rsidR="009579FB">
          <w:rPr>
            <w:noProof/>
            <w:webHidden/>
          </w:rPr>
          <w:fldChar w:fldCharType="begin"/>
        </w:r>
        <w:r w:rsidR="009579FB">
          <w:rPr>
            <w:noProof/>
            <w:webHidden/>
          </w:rPr>
          <w:instrText xml:space="preserve"> PAGEREF _Toc36814752 \h </w:instrText>
        </w:r>
        <w:r w:rsidR="009579FB">
          <w:rPr>
            <w:noProof/>
            <w:webHidden/>
          </w:rPr>
        </w:r>
        <w:r w:rsidR="009579FB">
          <w:rPr>
            <w:noProof/>
            <w:webHidden/>
          </w:rPr>
          <w:fldChar w:fldCharType="separate"/>
        </w:r>
        <w:r w:rsidR="009579FB">
          <w:rPr>
            <w:noProof/>
            <w:webHidden/>
          </w:rPr>
          <w:t>11</w:t>
        </w:r>
        <w:r w:rsidR="009579FB">
          <w:rPr>
            <w:noProof/>
            <w:webHidden/>
          </w:rPr>
          <w:fldChar w:fldCharType="end"/>
        </w:r>
      </w:hyperlink>
    </w:p>
    <w:p w:rsidR="009579FB" w:rsidRDefault="009C1EB4">
      <w:pPr>
        <w:pStyle w:val="TOC2"/>
        <w:tabs>
          <w:tab w:val="right" w:leader="dot" w:pos="9736"/>
        </w:tabs>
        <w:rPr>
          <w:noProof/>
          <w:kern w:val="0"/>
          <w:sz w:val="22"/>
        </w:rPr>
      </w:pPr>
      <w:hyperlink w:anchor="_Toc36814753" w:history="1">
        <w:r w:rsidR="009579FB" w:rsidRPr="000272DA">
          <w:rPr>
            <w:rStyle w:val="Hyperlink"/>
            <w:noProof/>
          </w:rPr>
          <w:t>4.8</w:t>
        </w:r>
        <w:r w:rsidR="009579FB" w:rsidRPr="000272DA">
          <w:rPr>
            <w:rStyle w:val="Hyperlink"/>
            <w:rFonts w:hint="eastAsia"/>
            <w:noProof/>
          </w:rPr>
          <w:t xml:space="preserve"> </w:t>
        </w:r>
        <w:r w:rsidR="009579FB" w:rsidRPr="000272DA">
          <w:rPr>
            <w:rStyle w:val="Hyperlink"/>
            <w:rFonts w:hint="eastAsia"/>
            <w:noProof/>
          </w:rPr>
          <w:t>相关标定项</w:t>
        </w:r>
        <w:r w:rsidR="009579FB" w:rsidRPr="000272DA">
          <w:rPr>
            <w:rStyle w:val="Hyperlink"/>
            <w:noProof/>
          </w:rPr>
          <w:t>/Related Calibration Items</w:t>
        </w:r>
        <w:r w:rsidR="009579FB">
          <w:rPr>
            <w:noProof/>
            <w:webHidden/>
          </w:rPr>
          <w:tab/>
        </w:r>
        <w:r w:rsidR="009579FB">
          <w:rPr>
            <w:noProof/>
            <w:webHidden/>
          </w:rPr>
          <w:fldChar w:fldCharType="begin"/>
        </w:r>
        <w:r w:rsidR="009579FB">
          <w:rPr>
            <w:noProof/>
            <w:webHidden/>
          </w:rPr>
          <w:instrText xml:space="preserve"> PAGEREF _Toc36814753 \h </w:instrText>
        </w:r>
        <w:r w:rsidR="009579FB">
          <w:rPr>
            <w:noProof/>
            <w:webHidden/>
          </w:rPr>
        </w:r>
        <w:r w:rsidR="009579FB">
          <w:rPr>
            <w:noProof/>
            <w:webHidden/>
          </w:rPr>
          <w:fldChar w:fldCharType="separate"/>
        </w:r>
        <w:r w:rsidR="009579FB">
          <w:rPr>
            <w:noProof/>
            <w:webHidden/>
          </w:rPr>
          <w:t>11</w:t>
        </w:r>
        <w:r w:rsidR="009579FB">
          <w:rPr>
            <w:noProof/>
            <w:webHidden/>
          </w:rPr>
          <w:fldChar w:fldCharType="end"/>
        </w:r>
      </w:hyperlink>
    </w:p>
    <w:p w:rsidR="009579FB" w:rsidRDefault="009C1EB4">
      <w:pPr>
        <w:pStyle w:val="TOC1"/>
        <w:tabs>
          <w:tab w:val="right" w:leader="dot" w:pos="9736"/>
        </w:tabs>
        <w:rPr>
          <w:noProof/>
          <w:kern w:val="0"/>
          <w:sz w:val="22"/>
        </w:rPr>
      </w:pPr>
      <w:hyperlink w:anchor="_Toc36814754" w:history="1">
        <w:r w:rsidR="009579FB" w:rsidRPr="000272DA">
          <w:rPr>
            <w:rStyle w:val="Hyperlink"/>
            <w:b/>
            <w:noProof/>
          </w:rPr>
          <w:t>Revision Log</w:t>
        </w:r>
        <w:r w:rsidR="009579FB">
          <w:rPr>
            <w:noProof/>
            <w:webHidden/>
          </w:rPr>
          <w:tab/>
        </w:r>
        <w:r w:rsidR="009579FB">
          <w:rPr>
            <w:noProof/>
            <w:webHidden/>
          </w:rPr>
          <w:fldChar w:fldCharType="begin"/>
        </w:r>
        <w:r w:rsidR="009579FB">
          <w:rPr>
            <w:noProof/>
            <w:webHidden/>
          </w:rPr>
          <w:instrText xml:space="preserve"> PAGEREF _Toc36814754 \h </w:instrText>
        </w:r>
        <w:r w:rsidR="009579FB">
          <w:rPr>
            <w:noProof/>
            <w:webHidden/>
          </w:rPr>
        </w:r>
        <w:r w:rsidR="009579FB">
          <w:rPr>
            <w:noProof/>
            <w:webHidden/>
          </w:rPr>
          <w:fldChar w:fldCharType="separate"/>
        </w:r>
        <w:r w:rsidR="009579FB">
          <w:rPr>
            <w:noProof/>
            <w:webHidden/>
          </w:rPr>
          <w:t>12</w:t>
        </w:r>
        <w:r w:rsidR="009579FB">
          <w:rPr>
            <w:noProof/>
            <w:webHidden/>
          </w:rPr>
          <w:fldChar w:fldCharType="end"/>
        </w:r>
      </w:hyperlink>
    </w:p>
    <w:p w:rsidR="004C093E" w:rsidRDefault="00DE0A37" w:rsidP="004B6FC2">
      <w:r w:rsidRPr="00D76E4C">
        <w:fldChar w:fldCharType="end"/>
      </w:r>
      <w:bookmarkEnd w:id="0"/>
    </w:p>
    <w:p w:rsidR="00DE17E3" w:rsidRPr="00D76E4C" w:rsidRDefault="00DE17E3" w:rsidP="00DE17E3">
      <w:pPr>
        <w:jc w:val="center"/>
        <w:rPr>
          <w:sz w:val="36"/>
          <w:lang w:val="en-GB"/>
        </w:rPr>
      </w:pPr>
    </w:p>
    <w:p w:rsidR="004C093E" w:rsidRPr="00D76E4C" w:rsidRDefault="004C093E" w:rsidP="004C093E">
      <w:r w:rsidRPr="00D76E4C">
        <w:br w:type="page"/>
      </w:r>
    </w:p>
    <w:p w:rsidR="002078AF" w:rsidRPr="00D76E4C" w:rsidRDefault="002078AF" w:rsidP="00E7086C">
      <w:pPr>
        <w:pStyle w:val="Heading1"/>
      </w:pPr>
      <w:bookmarkStart w:id="1" w:name="_Toc347762145"/>
      <w:bookmarkStart w:id="2" w:name="_Toc467238257"/>
      <w:bookmarkStart w:id="3" w:name="_Toc36814738"/>
      <w:r w:rsidRPr="00D76E4C">
        <w:rPr>
          <w:rFonts w:hint="eastAsia"/>
        </w:rPr>
        <w:lastRenderedPageBreak/>
        <w:t>概要</w:t>
      </w:r>
      <w:bookmarkEnd w:id="1"/>
      <w:bookmarkEnd w:id="2"/>
      <w:r w:rsidR="0067795F">
        <w:rPr>
          <w:rFonts w:hint="eastAsia"/>
        </w:rPr>
        <w:t>/</w:t>
      </w:r>
      <w:r w:rsidR="00DE17E3">
        <w:rPr>
          <w:rFonts w:hint="eastAsia"/>
        </w:rPr>
        <w:t>O</w:t>
      </w:r>
      <w:r w:rsidR="00DE17E3">
        <w:t>verview</w:t>
      </w:r>
      <w:bookmarkEnd w:id="3"/>
    </w:p>
    <w:p w:rsidR="001941E9" w:rsidRPr="00CC0A66" w:rsidRDefault="00260970" w:rsidP="001C7DBC">
      <w:pPr>
        <w:pStyle w:val="a0"/>
        <w:spacing w:after="156"/>
        <w:ind w:firstLine="480"/>
      </w:pPr>
      <w:r w:rsidRPr="00CC0A66">
        <w:rPr>
          <w:rFonts w:hint="eastAsia"/>
        </w:rPr>
        <w:t>免打扰模式</w:t>
      </w:r>
      <w:r w:rsidR="001B6170" w:rsidRPr="00CC0A66">
        <w:rPr>
          <w:rFonts w:hint="eastAsia"/>
        </w:rPr>
        <w:t>（</w:t>
      </w:r>
      <w:r w:rsidRPr="00CC0A66">
        <w:t xml:space="preserve">Do-Not-Disturb Mode, </w:t>
      </w:r>
      <w:r w:rsidRPr="00CC0A66">
        <w:rPr>
          <w:rFonts w:hint="eastAsia"/>
        </w:rPr>
        <w:t>即</w:t>
      </w:r>
      <w:r w:rsidRPr="00CC0A66">
        <w:rPr>
          <w:rFonts w:hint="eastAsia"/>
        </w:rPr>
        <w:t>DND</w:t>
      </w:r>
      <w:r w:rsidRPr="00CC0A66">
        <w:t xml:space="preserve"> Mode</w:t>
      </w:r>
      <w:r w:rsidR="00F76638" w:rsidRPr="00CC0A66">
        <w:rPr>
          <w:rFonts w:hint="eastAsia"/>
        </w:rPr>
        <w:t>）</w:t>
      </w:r>
      <w:bookmarkStart w:id="4" w:name="_Toc467238258"/>
      <w:r w:rsidR="001C7DBC" w:rsidRPr="00CC0A66">
        <w:rPr>
          <w:rFonts w:hint="eastAsia"/>
        </w:rPr>
        <w:t>是车载信息娱乐系统最大化减少对于用户产生声音和画面光线干扰的模式。</w:t>
      </w:r>
      <w:r w:rsidR="003C48BB" w:rsidRPr="00CC0A66">
        <w:rPr>
          <w:rFonts w:hint="eastAsia"/>
        </w:rPr>
        <w:t>免打扰模式对声音和画面都</w:t>
      </w:r>
      <w:r w:rsidR="00AE7F6F" w:rsidRPr="00CC0A66">
        <w:rPr>
          <w:rFonts w:hint="eastAsia"/>
        </w:rPr>
        <w:t>有</w:t>
      </w:r>
      <w:r w:rsidR="009142A4" w:rsidRPr="00CC0A66">
        <w:rPr>
          <w:rFonts w:hint="eastAsia"/>
        </w:rPr>
        <w:t>影响</w:t>
      </w:r>
      <w:r w:rsidR="00D43B06" w:rsidRPr="00CC0A66">
        <w:rPr>
          <w:rFonts w:hint="eastAsia"/>
        </w:rPr>
        <w:t>。</w:t>
      </w:r>
    </w:p>
    <w:p w:rsidR="00D43B06" w:rsidRPr="00CC0A66" w:rsidRDefault="001941E9" w:rsidP="001C7DBC">
      <w:pPr>
        <w:pStyle w:val="a0"/>
        <w:spacing w:after="156"/>
        <w:ind w:firstLine="480"/>
      </w:pPr>
      <w:r w:rsidRPr="00CC0A66">
        <w:t>Do-Not-Disturb Mode (DND Mode) is a mode in which the</w:t>
      </w:r>
      <w:r w:rsidR="00B4781C" w:rsidRPr="00CC0A66">
        <w:rPr>
          <w:rFonts w:hint="eastAsia"/>
        </w:rPr>
        <w:t xml:space="preserve"> onboard</w:t>
      </w:r>
      <w:r w:rsidRPr="00CC0A66">
        <w:t xml:space="preserve"> infotainment system </w:t>
      </w:r>
      <w:r w:rsidR="000303F0" w:rsidRPr="00CC0A66">
        <w:t>shall</w:t>
      </w:r>
      <w:r w:rsidRPr="00CC0A66">
        <w:t xml:space="preserve"> minimize its interference imposed by sound and image light on the user. DND mode affects both sound and image.</w:t>
      </w:r>
    </w:p>
    <w:p w:rsidR="000303F0" w:rsidRPr="00CC0A66" w:rsidRDefault="00D43B06" w:rsidP="001C7DBC">
      <w:pPr>
        <w:pStyle w:val="a0"/>
        <w:spacing w:after="156"/>
        <w:ind w:firstLine="480"/>
      </w:pPr>
      <w:r w:rsidRPr="00CC0A66">
        <w:rPr>
          <w:rFonts w:hint="eastAsia"/>
        </w:rPr>
        <w:t>极简</w:t>
      </w:r>
      <w:r w:rsidR="003C48BB" w:rsidRPr="00CC0A66">
        <w:rPr>
          <w:rFonts w:hint="eastAsia"/>
        </w:rPr>
        <w:t>模式</w:t>
      </w:r>
      <w:r w:rsidR="00CB5ED7" w:rsidRPr="00CC0A66">
        <w:rPr>
          <w:rFonts w:hint="eastAsia"/>
        </w:rPr>
        <w:t>是与</w:t>
      </w:r>
      <w:r w:rsidR="00D33C41" w:rsidRPr="00CC0A66">
        <w:rPr>
          <w:rFonts w:hint="eastAsia"/>
        </w:rPr>
        <w:t>仪表</w:t>
      </w:r>
      <w:r w:rsidR="00CB5ED7" w:rsidRPr="00CC0A66">
        <w:rPr>
          <w:rFonts w:hint="eastAsia"/>
        </w:rPr>
        <w:t>极简模式联动的模式，仅</w:t>
      </w:r>
      <w:r w:rsidR="003C48BB" w:rsidRPr="00CC0A66">
        <w:rPr>
          <w:rFonts w:hint="eastAsia"/>
        </w:rPr>
        <w:t>对画面</w:t>
      </w:r>
      <w:r w:rsidR="009142A4" w:rsidRPr="00CC0A66">
        <w:rPr>
          <w:rFonts w:hint="eastAsia"/>
        </w:rPr>
        <w:t>有影响</w:t>
      </w:r>
      <w:r w:rsidR="003C48BB" w:rsidRPr="00CC0A66">
        <w:rPr>
          <w:rFonts w:hint="eastAsia"/>
        </w:rPr>
        <w:t>。</w:t>
      </w:r>
    </w:p>
    <w:p w:rsidR="00DE17E3" w:rsidRPr="00CC0A66" w:rsidRDefault="000303F0" w:rsidP="001C7DBC">
      <w:pPr>
        <w:pStyle w:val="a0"/>
        <w:spacing w:after="156"/>
        <w:ind w:firstLine="480"/>
      </w:pPr>
      <w:r w:rsidRPr="00CC0A66">
        <w:t xml:space="preserve">The Stealth Mode, as a mode that </w:t>
      </w:r>
      <w:r w:rsidR="00157D66" w:rsidRPr="00CC0A66">
        <w:rPr>
          <w:rFonts w:hint="eastAsia"/>
        </w:rPr>
        <w:t xml:space="preserve">is jointly operated </w:t>
      </w:r>
      <w:r w:rsidRPr="00CC0A66">
        <w:t>with its counterpart of the instrument panel, affects the image only.</w:t>
      </w:r>
    </w:p>
    <w:p w:rsidR="00C8618D" w:rsidRPr="00CC0A66" w:rsidRDefault="00C8618D" w:rsidP="001C7DBC">
      <w:pPr>
        <w:pStyle w:val="a0"/>
        <w:spacing w:after="156"/>
        <w:ind w:firstLine="480"/>
      </w:pPr>
      <w:r w:rsidRPr="00CC0A66">
        <w:rPr>
          <w:rFonts w:hint="eastAsia"/>
        </w:rPr>
        <w:t>本文中的免打扰模式和极简模式仅适用于中控。关于仪表的模式定义，请参考仪表交互文档</w:t>
      </w:r>
      <w:r w:rsidRPr="00CC0A66">
        <w:rPr>
          <w:rFonts w:hint="eastAsia"/>
        </w:rPr>
        <w:t>PIS-3053</w:t>
      </w:r>
      <w:r w:rsidRPr="00CC0A66">
        <w:rPr>
          <w:rFonts w:hint="eastAsia"/>
        </w:rPr>
        <w:t>。</w:t>
      </w:r>
    </w:p>
    <w:p w:rsidR="00C65413" w:rsidRPr="00CC0A66" w:rsidRDefault="00C65413" w:rsidP="001C7DBC">
      <w:pPr>
        <w:pStyle w:val="a0"/>
        <w:spacing w:after="156"/>
        <w:ind w:firstLine="480"/>
      </w:pPr>
      <w:r w:rsidRPr="00CC0A66">
        <w:t>DND mode and Stealth mode defined in this spec only apply to the central control console. Please refer to PIS-3053 for all modes of cluster.</w:t>
      </w:r>
    </w:p>
    <w:p w:rsidR="00CC513D" w:rsidRDefault="001C7DBC" w:rsidP="00E7086C">
      <w:pPr>
        <w:pStyle w:val="Heading1"/>
      </w:pPr>
      <w:bookmarkStart w:id="5" w:name="_Toc36814739"/>
      <w:bookmarkEnd w:id="4"/>
      <w:r w:rsidRPr="009142A4">
        <w:rPr>
          <w:rFonts w:hint="eastAsia"/>
        </w:rPr>
        <w:t>进入和退出</w:t>
      </w:r>
      <w:r w:rsidR="000077B2">
        <w:rPr>
          <w:rFonts w:hint="eastAsia"/>
        </w:rPr>
        <w:t>/</w:t>
      </w:r>
      <w:r w:rsidR="000077B2" w:rsidRPr="00DE17E3">
        <w:t>Entry and Exit</w:t>
      </w:r>
      <w:bookmarkEnd w:id="5"/>
    </w:p>
    <w:p w:rsidR="009142A4" w:rsidRPr="00CC0A66" w:rsidRDefault="009142A4" w:rsidP="000077B2">
      <w:pPr>
        <w:pStyle w:val="Heading2"/>
      </w:pPr>
      <w:bookmarkStart w:id="6" w:name="_Toc36814740"/>
      <w:r w:rsidRPr="00CC0A66">
        <w:rPr>
          <w:rFonts w:hint="eastAsia"/>
        </w:rPr>
        <w:t>免打扰模式的进入和退出</w:t>
      </w:r>
      <w:r w:rsidR="000077B2" w:rsidRPr="00CC0A66">
        <w:t>/Entry and Exit of DND mode</w:t>
      </w:r>
      <w:bookmarkEnd w:id="6"/>
    </w:p>
    <w:p w:rsidR="000F353B" w:rsidRPr="000E5AC2" w:rsidRDefault="00CE46D3" w:rsidP="009142A4">
      <w:pPr>
        <w:ind w:firstLine="420"/>
        <w:rPr>
          <w:sz w:val="24"/>
        </w:rPr>
      </w:pPr>
      <w:bookmarkStart w:id="7" w:name="_Hlk18593694"/>
      <w:r w:rsidRPr="00CC0A66">
        <w:rPr>
          <w:rFonts w:hint="eastAsia"/>
          <w:sz w:val="24"/>
        </w:rPr>
        <w:t>当</w:t>
      </w:r>
      <w:r w:rsidRPr="00CC0A66">
        <w:rPr>
          <w:rFonts w:hint="eastAsia"/>
          <w:sz w:val="24"/>
        </w:rPr>
        <w:t>VCS</w:t>
      </w:r>
      <w:r w:rsidRPr="00CC0A66">
        <w:rPr>
          <w:rFonts w:hint="eastAsia"/>
          <w:sz w:val="24"/>
        </w:rPr>
        <w:t>正常运</w:t>
      </w:r>
      <w:r w:rsidRPr="000E5AC2">
        <w:rPr>
          <w:rFonts w:hint="eastAsia"/>
          <w:sz w:val="24"/>
        </w:rPr>
        <w:t>行</w:t>
      </w:r>
      <w:r w:rsidR="001237AE" w:rsidRPr="000E5AC2">
        <w:rPr>
          <w:rFonts w:hint="eastAsia"/>
          <w:sz w:val="24"/>
        </w:rPr>
        <w:t>（在</w:t>
      </w:r>
      <w:r w:rsidR="001237AE" w:rsidRPr="000E5AC2">
        <w:rPr>
          <w:rFonts w:hint="eastAsia"/>
          <w:sz w:val="24"/>
        </w:rPr>
        <w:t>Run</w:t>
      </w:r>
      <w:r w:rsidR="001237AE" w:rsidRPr="000E5AC2">
        <w:rPr>
          <w:rFonts w:hint="eastAsia"/>
          <w:sz w:val="24"/>
        </w:rPr>
        <w:t>的工况下）</w:t>
      </w:r>
      <w:r w:rsidRPr="000E5AC2">
        <w:rPr>
          <w:rFonts w:hint="eastAsia"/>
          <w:sz w:val="24"/>
        </w:rPr>
        <w:t>时，</w:t>
      </w:r>
      <w:r w:rsidR="00D7052C" w:rsidRPr="000E5AC2">
        <w:rPr>
          <w:rFonts w:hint="eastAsia"/>
          <w:sz w:val="24"/>
        </w:rPr>
        <w:t>用户</w:t>
      </w:r>
      <w:r w:rsidR="001C7DBC" w:rsidRPr="000E5AC2">
        <w:rPr>
          <w:rFonts w:hint="eastAsia"/>
          <w:sz w:val="24"/>
        </w:rPr>
        <w:t>长按系统</w:t>
      </w:r>
      <w:r w:rsidR="001C7DBC" w:rsidRPr="000E5AC2">
        <w:rPr>
          <w:rFonts w:hint="eastAsia"/>
          <w:sz w:val="24"/>
        </w:rPr>
        <w:t>Power</w:t>
      </w:r>
      <w:r w:rsidR="001C7DBC" w:rsidRPr="000E5AC2">
        <w:rPr>
          <w:rFonts w:hint="eastAsia"/>
          <w:sz w:val="24"/>
        </w:rPr>
        <w:t>键，</w:t>
      </w:r>
      <w:r w:rsidR="00AC4793" w:rsidRPr="000E5AC2">
        <w:rPr>
          <w:rFonts w:hint="eastAsia"/>
          <w:sz w:val="24"/>
        </w:rPr>
        <w:t>或通过语音（</w:t>
      </w:r>
      <w:r w:rsidR="00AC4793" w:rsidRPr="000E5AC2">
        <w:rPr>
          <w:rFonts w:hint="eastAsia"/>
          <w:sz w:val="24"/>
        </w:rPr>
        <w:t>PIS-2030</w:t>
      </w:r>
      <w:r w:rsidR="00AC4793" w:rsidRPr="000E5AC2">
        <w:rPr>
          <w:rFonts w:hint="eastAsia"/>
          <w:sz w:val="24"/>
        </w:rPr>
        <w:t>）参考，</w:t>
      </w:r>
      <w:r w:rsidR="00181222" w:rsidRPr="000E5AC2">
        <w:rPr>
          <w:rFonts w:hint="eastAsia"/>
          <w:sz w:val="24"/>
        </w:rPr>
        <w:t>中控</w:t>
      </w:r>
      <w:r w:rsidR="001C7DBC" w:rsidRPr="000E5AC2">
        <w:rPr>
          <w:rFonts w:hint="eastAsia"/>
          <w:sz w:val="24"/>
        </w:rPr>
        <w:t>即进入免打扰模式。</w:t>
      </w:r>
    </w:p>
    <w:p w:rsidR="005935C5" w:rsidRDefault="00CE46D3" w:rsidP="009142A4">
      <w:pPr>
        <w:ind w:firstLine="420"/>
        <w:rPr>
          <w:sz w:val="24"/>
        </w:rPr>
      </w:pPr>
      <w:r w:rsidRPr="000E5AC2">
        <w:rPr>
          <w:sz w:val="24"/>
        </w:rPr>
        <w:t>When VCS is working normally, i</w:t>
      </w:r>
      <w:r w:rsidR="00D7052C" w:rsidRPr="000E5AC2">
        <w:rPr>
          <w:sz w:val="24"/>
        </w:rPr>
        <w:t xml:space="preserve">f the user </w:t>
      </w:r>
      <w:r w:rsidR="005935C5" w:rsidRPr="000E5AC2">
        <w:rPr>
          <w:sz w:val="24"/>
        </w:rPr>
        <w:t xml:space="preserve">long press the Power </w:t>
      </w:r>
      <w:r w:rsidR="004F41DD" w:rsidRPr="000E5AC2">
        <w:rPr>
          <w:rFonts w:hint="eastAsia"/>
          <w:sz w:val="24"/>
        </w:rPr>
        <w:t>key</w:t>
      </w:r>
      <w:r w:rsidR="00B4781C" w:rsidRPr="000E5AC2">
        <w:rPr>
          <w:rFonts w:hint="eastAsia"/>
          <w:sz w:val="24"/>
        </w:rPr>
        <w:t xml:space="preserve"> of</w:t>
      </w:r>
      <w:r w:rsidR="00B4781C" w:rsidRPr="00CC0A66">
        <w:rPr>
          <w:rFonts w:hint="eastAsia"/>
          <w:sz w:val="24"/>
        </w:rPr>
        <w:t xml:space="preserve"> the system</w:t>
      </w:r>
      <w:r w:rsidR="00D7052C" w:rsidRPr="00CC0A66">
        <w:rPr>
          <w:sz w:val="24"/>
        </w:rPr>
        <w:t xml:space="preserve">, </w:t>
      </w:r>
      <w:r w:rsidR="005935C5" w:rsidRPr="00CC0A66">
        <w:rPr>
          <w:sz w:val="24"/>
        </w:rPr>
        <w:t xml:space="preserve">the central control console shall </w:t>
      </w:r>
      <w:r w:rsidR="00B4781C" w:rsidRPr="00CC0A66">
        <w:rPr>
          <w:rFonts w:hint="eastAsia"/>
          <w:sz w:val="24"/>
        </w:rPr>
        <w:t>enter</w:t>
      </w:r>
      <w:r w:rsidR="005935C5" w:rsidRPr="00CC0A66">
        <w:rPr>
          <w:sz w:val="24"/>
        </w:rPr>
        <w:t xml:space="preserve"> DND mode.</w:t>
      </w:r>
    </w:p>
    <w:p w:rsidR="005E2DCD" w:rsidRPr="005E2DCD" w:rsidRDefault="005E2DCD" w:rsidP="009142A4">
      <w:pPr>
        <w:ind w:firstLine="420"/>
        <w:rPr>
          <w:color w:val="FF0000"/>
          <w:sz w:val="24"/>
        </w:rPr>
      </w:pPr>
      <w:r w:rsidRPr="005E2DCD">
        <w:rPr>
          <w:rFonts w:hint="eastAsia"/>
          <w:color w:val="FF0000"/>
          <w:sz w:val="24"/>
        </w:rPr>
        <w:t>在</w:t>
      </w:r>
      <w:r w:rsidRPr="005E2DCD">
        <w:rPr>
          <w:rFonts w:hint="eastAsia"/>
          <w:color w:val="FF0000"/>
          <w:sz w:val="24"/>
        </w:rPr>
        <w:t>INC</w:t>
      </w:r>
      <w:r>
        <w:rPr>
          <w:rFonts w:hint="eastAsia"/>
          <w:color w:val="FF0000"/>
          <w:sz w:val="24"/>
        </w:rPr>
        <w:t>的</w:t>
      </w:r>
      <w:r w:rsidRPr="005E2DCD">
        <w:rPr>
          <w:rFonts w:hint="eastAsia"/>
          <w:color w:val="FF0000"/>
          <w:sz w:val="24"/>
        </w:rPr>
        <w:t>快捷按键</w:t>
      </w:r>
      <w:r>
        <w:rPr>
          <w:rFonts w:hint="eastAsia"/>
          <w:color w:val="FF0000"/>
          <w:sz w:val="24"/>
        </w:rPr>
        <w:t>中</w:t>
      </w:r>
      <w:r w:rsidRPr="005E2DCD">
        <w:rPr>
          <w:rFonts w:hint="eastAsia"/>
          <w:color w:val="FF0000"/>
          <w:sz w:val="24"/>
        </w:rPr>
        <w:t>，</w:t>
      </w:r>
      <w:r>
        <w:rPr>
          <w:rFonts w:hint="eastAsia"/>
          <w:color w:val="FF0000"/>
          <w:sz w:val="24"/>
        </w:rPr>
        <w:t>增加</w:t>
      </w:r>
      <w:r w:rsidRPr="005E2DCD">
        <w:rPr>
          <w:rFonts w:hint="eastAsia"/>
          <w:color w:val="FF0000"/>
          <w:sz w:val="24"/>
        </w:rPr>
        <w:t>免打扰模式的进入和退出</w:t>
      </w:r>
      <w:r>
        <w:rPr>
          <w:rFonts w:hint="eastAsia"/>
          <w:color w:val="FF0000"/>
          <w:sz w:val="24"/>
        </w:rPr>
        <w:t>方式</w:t>
      </w:r>
      <w:r w:rsidRPr="005E2DCD">
        <w:rPr>
          <w:rFonts w:hint="eastAsia"/>
          <w:color w:val="FF0000"/>
          <w:sz w:val="24"/>
        </w:rPr>
        <w:t>。</w:t>
      </w:r>
    </w:p>
    <w:p w:rsidR="005E2DCD" w:rsidRPr="005E2DCD" w:rsidRDefault="005E2DCD" w:rsidP="009142A4">
      <w:pPr>
        <w:ind w:firstLine="420"/>
        <w:rPr>
          <w:color w:val="FF0000"/>
          <w:sz w:val="24"/>
        </w:rPr>
      </w:pPr>
      <w:r w:rsidRPr="005E2DCD">
        <w:rPr>
          <w:rFonts w:hint="eastAsia"/>
          <w:color w:val="FF0000"/>
          <w:sz w:val="24"/>
        </w:rPr>
        <w:t>Add</w:t>
      </w:r>
      <w:r w:rsidRPr="005E2DCD">
        <w:rPr>
          <w:color w:val="FF0000"/>
          <w:sz w:val="24"/>
        </w:rPr>
        <w:t xml:space="preserve"> </w:t>
      </w:r>
      <w:r w:rsidRPr="005E2DCD">
        <w:rPr>
          <w:rFonts w:hint="eastAsia"/>
          <w:color w:val="FF0000"/>
          <w:sz w:val="24"/>
        </w:rPr>
        <w:t>DND</w:t>
      </w:r>
      <w:r w:rsidRPr="005E2DCD">
        <w:rPr>
          <w:color w:val="FF0000"/>
          <w:sz w:val="24"/>
        </w:rPr>
        <w:t xml:space="preserve"> </w:t>
      </w:r>
      <w:r w:rsidRPr="005E2DCD">
        <w:rPr>
          <w:rFonts w:hint="eastAsia"/>
          <w:color w:val="FF0000"/>
          <w:sz w:val="24"/>
        </w:rPr>
        <w:t>mode</w:t>
      </w:r>
      <w:r w:rsidRPr="005E2DCD">
        <w:rPr>
          <w:color w:val="FF0000"/>
          <w:sz w:val="24"/>
        </w:rPr>
        <w:t xml:space="preserve"> in INC shortcut.</w:t>
      </w:r>
    </w:p>
    <w:p w:rsidR="005935C5" w:rsidRPr="00CC0A66" w:rsidRDefault="009142A4" w:rsidP="00F05932">
      <w:pPr>
        <w:ind w:firstLine="420"/>
        <w:rPr>
          <w:sz w:val="24"/>
        </w:rPr>
      </w:pPr>
      <w:r w:rsidRPr="00CC0A66">
        <w:rPr>
          <w:rFonts w:hint="eastAsia"/>
          <w:sz w:val="24"/>
        </w:rPr>
        <w:t>免打扰模式下，用户点击以下</w:t>
      </w:r>
      <w:r w:rsidR="00246D33" w:rsidRPr="00CC0A66">
        <w:rPr>
          <w:rFonts w:hint="eastAsia"/>
          <w:sz w:val="24"/>
        </w:rPr>
        <w:t>列明的</w:t>
      </w:r>
      <w:r w:rsidR="00F05932" w:rsidRPr="00CC0A66">
        <w:rPr>
          <w:rFonts w:hint="eastAsia"/>
          <w:sz w:val="24"/>
        </w:rPr>
        <w:t>硬按键</w:t>
      </w:r>
      <w:r w:rsidRPr="00CC0A66">
        <w:rPr>
          <w:rFonts w:hint="eastAsia"/>
          <w:sz w:val="24"/>
        </w:rPr>
        <w:t>可以退出免打扰模式</w:t>
      </w:r>
      <w:r w:rsidR="00E85170" w:rsidRPr="00CC0A66">
        <w:rPr>
          <w:rFonts w:hint="eastAsia"/>
          <w:sz w:val="24"/>
        </w:rPr>
        <w:t>并响应</w:t>
      </w:r>
      <w:r w:rsidR="005C3F5D" w:rsidRPr="00CC0A66">
        <w:rPr>
          <w:rFonts w:hint="eastAsia"/>
          <w:sz w:val="24"/>
        </w:rPr>
        <w:t>相关</w:t>
      </w:r>
      <w:r w:rsidR="00E85170" w:rsidRPr="00CC0A66">
        <w:rPr>
          <w:rFonts w:hint="eastAsia"/>
          <w:sz w:val="24"/>
        </w:rPr>
        <w:t>硬按键</w:t>
      </w:r>
      <w:r w:rsidR="00246D33" w:rsidRPr="00CC0A66">
        <w:rPr>
          <w:rFonts w:hint="eastAsia"/>
          <w:sz w:val="24"/>
        </w:rPr>
        <w:t>（</w:t>
      </w:r>
      <w:r w:rsidR="00043991" w:rsidRPr="00CC0A66">
        <w:rPr>
          <w:rFonts w:hint="eastAsia"/>
          <w:sz w:val="24"/>
        </w:rPr>
        <w:t>具体按键配置以各项目为准</w:t>
      </w:r>
      <w:r w:rsidR="00E90523" w:rsidRPr="00CC0A66">
        <w:rPr>
          <w:rFonts w:hint="eastAsia"/>
          <w:sz w:val="24"/>
        </w:rPr>
        <w:t>；长按、</w:t>
      </w:r>
      <w:r w:rsidR="005E7F6C" w:rsidRPr="00CC0A66">
        <w:rPr>
          <w:rFonts w:hint="eastAsia"/>
          <w:sz w:val="24"/>
        </w:rPr>
        <w:t>短按</w:t>
      </w:r>
      <w:r w:rsidR="00E90523" w:rsidRPr="00CC0A66">
        <w:rPr>
          <w:rFonts w:hint="eastAsia"/>
          <w:sz w:val="24"/>
        </w:rPr>
        <w:t>和旋转</w:t>
      </w:r>
      <w:r w:rsidR="005E7F6C" w:rsidRPr="00CC0A66">
        <w:rPr>
          <w:rFonts w:hint="eastAsia"/>
          <w:sz w:val="24"/>
        </w:rPr>
        <w:t>相应按键都有效</w:t>
      </w:r>
      <w:r w:rsidR="00CD0162" w:rsidRPr="00CC0A66">
        <w:rPr>
          <w:rFonts w:hint="eastAsia"/>
          <w:sz w:val="24"/>
        </w:rPr>
        <w:t>）</w:t>
      </w:r>
      <w:r w:rsidR="00F05932" w:rsidRPr="00CC0A66">
        <w:rPr>
          <w:rFonts w:hint="eastAsia"/>
          <w:sz w:val="24"/>
        </w:rPr>
        <w:t>：</w:t>
      </w:r>
    </w:p>
    <w:p w:rsidR="00246D33" w:rsidRPr="00CC0A66" w:rsidRDefault="00B4781C" w:rsidP="00246D33">
      <w:pPr>
        <w:ind w:firstLine="420"/>
        <w:rPr>
          <w:sz w:val="24"/>
        </w:rPr>
      </w:pPr>
      <w:r w:rsidRPr="00CC0A66">
        <w:rPr>
          <w:rFonts w:hint="eastAsia"/>
          <w:sz w:val="24"/>
        </w:rPr>
        <w:t>In</w:t>
      </w:r>
      <w:r w:rsidR="005935C5" w:rsidRPr="00CC0A66">
        <w:rPr>
          <w:sz w:val="24"/>
        </w:rPr>
        <w:t xml:space="preserve"> DND mode, the user </w:t>
      </w:r>
      <w:r w:rsidR="00164910" w:rsidRPr="00CC0A66">
        <w:rPr>
          <w:sz w:val="24"/>
        </w:rPr>
        <w:t>can</w:t>
      </w:r>
      <w:r w:rsidR="00164910" w:rsidRPr="00CC0A66">
        <w:rPr>
          <w:rFonts w:hint="eastAsia"/>
          <w:sz w:val="24"/>
        </w:rPr>
        <w:t xml:space="preserve"> </w:t>
      </w:r>
      <w:r w:rsidR="00164910" w:rsidRPr="00CC0A66">
        <w:rPr>
          <w:sz w:val="24"/>
        </w:rPr>
        <w:t xml:space="preserve">exit DND mode </w:t>
      </w:r>
      <w:r w:rsidR="00164910" w:rsidRPr="00CC0A66">
        <w:rPr>
          <w:rFonts w:hint="eastAsia"/>
          <w:sz w:val="24"/>
        </w:rPr>
        <w:t xml:space="preserve">by </w:t>
      </w:r>
      <w:r w:rsidR="005935C5" w:rsidRPr="00CC0A66">
        <w:rPr>
          <w:sz w:val="24"/>
        </w:rPr>
        <w:t>tap</w:t>
      </w:r>
      <w:r w:rsidR="00164910" w:rsidRPr="00CC0A66">
        <w:rPr>
          <w:rFonts w:hint="eastAsia"/>
          <w:sz w:val="24"/>
        </w:rPr>
        <w:t>ping</w:t>
      </w:r>
      <w:r w:rsidR="005935C5" w:rsidRPr="00CC0A66">
        <w:rPr>
          <w:sz w:val="24"/>
        </w:rPr>
        <w:t xml:space="preserve"> any of the following hard keys and </w:t>
      </w:r>
      <w:r w:rsidR="00157D66" w:rsidRPr="00CC0A66">
        <w:rPr>
          <w:rFonts w:hint="eastAsia"/>
          <w:sz w:val="24"/>
        </w:rPr>
        <w:t>respond to</w:t>
      </w:r>
      <w:r w:rsidR="005935C5" w:rsidRPr="00CC0A66">
        <w:rPr>
          <w:sz w:val="24"/>
        </w:rPr>
        <w:t xml:space="preserve"> the hard key tapped (the specific configuration of keys shall be subject to each </w:t>
      </w:r>
      <w:r w:rsidR="004F41DD" w:rsidRPr="00CC0A66">
        <w:rPr>
          <w:rFonts w:hint="eastAsia"/>
          <w:sz w:val="24"/>
        </w:rPr>
        <w:t>pro</w:t>
      </w:r>
      <w:r w:rsidR="00157D66" w:rsidRPr="00CC0A66">
        <w:rPr>
          <w:rFonts w:hint="eastAsia"/>
          <w:sz w:val="24"/>
        </w:rPr>
        <w:t>ject</w:t>
      </w:r>
      <w:r w:rsidR="005935C5" w:rsidRPr="00CC0A66">
        <w:rPr>
          <w:sz w:val="24"/>
        </w:rPr>
        <w:t>;</w:t>
      </w:r>
      <w:r w:rsidR="00E90523" w:rsidRPr="00CC0A66">
        <w:rPr>
          <w:sz w:val="24"/>
        </w:rPr>
        <w:t xml:space="preserve"> </w:t>
      </w:r>
      <w:r w:rsidR="005935C5" w:rsidRPr="00CC0A66">
        <w:rPr>
          <w:sz w:val="24"/>
        </w:rPr>
        <w:t xml:space="preserve"> long pressing</w:t>
      </w:r>
      <w:r w:rsidR="00E90523" w:rsidRPr="00CC0A66">
        <w:rPr>
          <w:rFonts w:hint="eastAsia"/>
          <w:sz w:val="24"/>
        </w:rPr>
        <w:t>,</w:t>
      </w:r>
      <w:r w:rsidR="005935C5" w:rsidRPr="00CC0A66">
        <w:rPr>
          <w:sz w:val="24"/>
        </w:rPr>
        <w:t xml:space="preserve"> short pressing </w:t>
      </w:r>
      <w:r w:rsidR="00E90523" w:rsidRPr="00CC0A66">
        <w:rPr>
          <w:sz w:val="24"/>
        </w:rPr>
        <w:t xml:space="preserve">and rotating </w:t>
      </w:r>
      <w:r w:rsidR="005935C5" w:rsidRPr="00CC0A66">
        <w:rPr>
          <w:sz w:val="24"/>
        </w:rPr>
        <w:t>the keys involved shall get responded):</w:t>
      </w:r>
    </w:p>
    <w:p w:rsidR="00246D33" w:rsidRPr="00CC0A66" w:rsidRDefault="00246D33" w:rsidP="00246D33">
      <w:pPr>
        <w:pStyle w:val="ListParagraph"/>
        <w:numPr>
          <w:ilvl w:val="0"/>
          <w:numId w:val="22"/>
        </w:numPr>
        <w:ind w:firstLineChars="0"/>
        <w:rPr>
          <w:sz w:val="24"/>
        </w:rPr>
      </w:pPr>
      <w:r w:rsidRPr="00CC0A66">
        <w:rPr>
          <w:rFonts w:hint="eastAsia"/>
          <w:sz w:val="24"/>
        </w:rPr>
        <w:t>FacePlate</w:t>
      </w:r>
      <w:r w:rsidRPr="00CC0A66">
        <w:rPr>
          <w:rFonts w:hint="eastAsia"/>
          <w:sz w:val="24"/>
        </w:rPr>
        <w:t>按键：</w:t>
      </w:r>
    </w:p>
    <w:p w:rsidR="00246D33" w:rsidRPr="00CC0A66" w:rsidRDefault="00246D33" w:rsidP="00246D33">
      <w:pPr>
        <w:pStyle w:val="ListParagraph"/>
        <w:ind w:left="810" w:firstLineChars="0" w:firstLine="0"/>
        <w:rPr>
          <w:sz w:val="24"/>
        </w:rPr>
      </w:pPr>
      <w:r w:rsidRPr="00CC0A66">
        <w:rPr>
          <w:rFonts w:hint="eastAsia"/>
          <w:sz w:val="24"/>
        </w:rPr>
        <w:t>FacePlate Keys:</w:t>
      </w:r>
    </w:p>
    <w:p w:rsidR="00132C64" w:rsidRPr="00CC0A66" w:rsidRDefault="00E869D2" w:rsidP="00E869D2">
      <w:pPr>
        <w:pStyle w:val="ListParagraph"/>
        <w:numPr>
          <w:ilvl w:val="0"/>
          <w:numId w:val="20"/>
        </w:numPr>
        <w:ind w:firstLineChars="0"/>
        <w:rPr>
          <w:sz w:val="24"/>
        </w:rPr>
      </w:pPr>
      <w:r w:rsidRPr="00CC0A66">
        <w:rPr>
          <w:rFonts w:hint="eastAsia"/>
          <w:sz w:val="24"/>
        </w:rPr>
        <w:t>音量</w:t>
      </w:r>
      <w:r w:rsidRPr="00CC0A66">
        <w:rPr>
          <w:rFonts w:hint="eastAsia"/>
          <w:sz w:val="24"/>
        </w:rPr>
        <w:t>Up</w:t>
      </w:r>
      <w:r w:rsidR="00D3095C" w:rsidRPr="00CC0A66">
        <w:rPr>
          <w:rFonts w:hint="eastAsia"/>
          <w:sz w:val="24"/>
        </w:rPr>
        <w:t>、</w:t>
      </w:r>
      <w:r w:rsidRPr="00CC0A66">
        <w:rPr>
          <w:rFonts w:hint="eastAsia"/>
          <w:sz w:val="24"/>
        </w:rPr>
        <w:t>Down</w:t>
      </w:r>
      <w:r w:rsidRPr="00CC0A66">
        <w:rPr>
          <w:rFonts w:hint="eastAsia"/>
          <w:sz w:val="24"/>
        </w:rPr>
        <w:t>键</w:t>
      </w:r>
    </w:p>
    <w:p w:rsidR="005935C5" w:rsidRPr="00CC0A66" w:rsidRDefault="005935C5" w:rsidP="009C1B28">
      <w:pPr>
        <w:pStyle w:val="ListParagraph"/>
        <w:ind w:left="1080" w:firstLineChars="0" w:firstLine="60"/>
        <w:rPr>
          <w:sz w:val="24"/>
        </w:rPr>
      </w:pPr>
      <w:r w:rsidRPr="00CC0A66">
        <w:rPr>
          <w:sz w:val="24"/>
        </w:rPr>
        <w:t xml:space="preserve">Volume </w:t>
      </w:r>
      <w:r w:rsidRPr="00CC0A66">
        <w:rPr>
          <w:rFonts w:hint="eastAsia"/>
          <w:sz w:val="24"/>
        </w:rPr>
        <w:t>Up</w:t>
      </w:r>
      <w:r w:rsidR="00D3095C" w:rsidRPr="00CC0A66">
        <w:rPr>
          <w:sz w:val="24"/>
        </w:rPr>
        <w:t xml:space="preserve"> </w:t>
      </w:r>
      <w:r w:rsidR="0090681F" w:rsidRPr="00CC0A66">
        <w:rPr>
          <w:sz w:val="24"/>
        </w:rPr>
        <w:t xml:space="preserve">key </w:t>
      </w:r>
      <w:r w:rsidR="00D3095C" w:rsidRPr="00CC0A66">
        <w:rPr>
          <w:sz w:val="24"/>
        </w:rPr>
        <w:t xml:space="preserve">and </w:t>
      </w:r>
      <w:r w:rsidR="0090681F" w:rsidRPr="00CC0A66">
        <w:rPr>
          <w:sz w:val="24"/>
        </w:rPr>
        <w:t xml:space="preserve">Volume </w:t>
      </w:r>
      <w:r w:rsidRPr="00CC0A66">
        <w:rPr>
          <w:rFonts w:hint="eastAsia"/>
          <w:sz w:val="24"/>
        </w:rPr>
        <w:t>Down</w:t>
      </w:r>
      <w:r w:rsidRPr="00CC0A66">
        <w:rPr>
          <w:sz w:val="24"/>
        </w:rPr>
        <w:t xml:space="preserve"> key</w:t>
      </w:r>
    </w:p>
    <w:p w:rsidR="00E85170" w:rsidRPr="00CC0A66" w:rsidRDefault="0046641D" w:rsidP="00E85170">
      <w:pPr>
        <w:pStyle w:val="ListParagraph"/>
        <w:numPr>
          <w:ilvl w:val="0"/>
          <w:numId w:val="20"/>
        </w:numPr>
        <w:ind w:firstLineChars="0"/>
        <w:rPr>
          <w:sz w:val="24"/>
        </w:rPr>
      </w:pPr>
      <w:r w:rsidRPr="00CC0A66">
        <w:rPr>
          <w:rFonts w:hint="eastAsia"/>
          <w:sz w:val="24"/>
        </w:rPr>
        <w:t>系统</w:t>
      </w:r>
      <w:r w:rsidR="006A5F4D" w:rsidRPr="00CC0A66">
        <w:rPr>
          <w:rFonts w:hint="eastAsia"/>
          <w:sz w:val="24"/>
        </w:rPr>
        <w:t>Power</w:t>
      </w:r>
      <w:r w:rsidR="005E7F6C" w:rsidRPr="00CC0A66">
        <w:rPr>
          <w:rFonts w:hint="eastAsia"/>
          <w:sz w:val="24"/>
        </w:rPr>
        <w:t>键</w:t>
      </w:r>
    </w:p>
    <w:p w:rsidR="00246D33" w:rsidRDefault="005935C5" w:rsidP="009C1B28">
      <w:pPr>
        <w:pStyle w:val="ListParagraph"/>
        <w:ind w:left="1080" w:firstLineChars="0" w:firstLine="60"/>
        <w:rPr>
          <w:sz w:val="24"/>
        </w:rPr>
      </w:pPr>
      <w:r w:rsidRPr="00CC0A66">
        <w:rPr>
          <w:sz w:val="24"/>
        </w:rPr>
        <w:t>System Power key</w:t>
      </w:r>
    </w:p>
    <w:p w:rsidR="00AC4793" w:rsidRPr="00CC0A66" w:rsidRDefault="00AC4793" w:rsidP="009C1B28">
      <w:pPr>
        <w:pStyle w:val="ListParagraph"/>
        <w:ind w:left="1080" w:firstLineChars="0" w:firstLine="60"/>
        <w:rPr>
          <w:sz w:val="24"/>
        </w:rPr>
      </w:pPr>
    </w:p>
    <w:p w:rsidR="00246D33" w:rsidRPr="00CC0A66" w:rsidRDefault="00246D33" w:rsidP="00246D33">
      <w:pPr>
        <w:pStyle w:val="ListParagraph"/>
        <w:numPr>
          <w:ilvl w:val="0"/>
          <w:numId w:val="22"/>
        </w:numPr>
        <w:ind w:firstLineChars="0"/>
        <w:rPr>
          <w:sz w:val="24"/>
        </w:rPr>
      </w:pPr>
      <w:r w:rsidRPr="00CC0A66">
        <w:rPr>
          <w:rFonts w:hint="eastAsia"/>
          <w:sz w:val="24"/>
        </w:rPr>
        <w:lastRenderedPageBreak/>
        <w:t>SWC</w:t>
      </w:r>
      <w:r w:rsidRPr="00CC0A66">
        <w:rPr>
          <w:rFonts w:hint="eastAsia"/>
          <w:sz w:val="24"/>
        </w:rPr>
        <w:t>按键：</w:t>
      </w:r>
    </w:p>
    <w:p w:rsidR="00246D33" w:rsidRPr="00CC0A66" w:rsidRDefault="00246D33" w:rsidP="00246D33">
      <w:pPr>
        <w:pStyle w:val="ListParagraph"/>
        <w:ind w:left="810" w:firstLineChars="0" w:firstLine="0"/>
        <w:rPr>
          <w:sz w:val="24"/>
        </w:rPr>
      </w:pPr>
      <w:r w:rsidRPr="00CC0A66">
        <w:rPr>
          <w:rFonts w:hint="eastAsia"/>
          <w:sz w:val="24"/>
        </w:rPr>
        <w:t>SWC Keys:</w:t>
      </w:r>
    </w:p>
    <w:p w:rsidR="00246D33" w:rsidRPr="00CC0A66" w:rsidRDefault="00246D33" w:rsidP="00246D33">
      <w:pPr>
        <w:pStyle w:val="ListParagraph"/>
        <w:numPr>
          <w:ilvl w:val="0"/>
          <w:numId w:val="20"/>
        </w:numPr>
        <w:ind w:firstLineChars="0"/>
        <w:rPr>
          <w:sz w:val="24"/>
        </w:rPr>
      </w:pPr>
      <w:r w:rsidRPr="00CC0A66">
        <w:rPr>
          <w:rFonts w:hint="eastAsia"/>
          <w:sz w:val="24"/>
        </w:rPr>
        <w:t>Phone</w:t>
      </w:r>
      <w:r w:rsidRPr="00CC0A66">
        <w:rPr>
          <w:rFonts w:hint="eastAsia"/>
          <w:sz w:val="24"/>
        </w:rPr>
        <w:t>键</w:t>
      </w:r>
      <w:r w:rsidRPr="00CC0A66">
        <w:rPr>
          <w:rFonts w:hint="eastAsia"/>
          <w:sz w:val="24"/>
        </w:rPr>
        <w:t>/</w:t>
      </w:r>
      <w:r w:rsidRPr="00C8205B">
        <w:rPr>
          <w:rFonts w:hint="eastAsia"/>
          <w:strike/>
          <w:color w:val="FF0000"/>
          <w:sz w:val="24"/>
        </w:rPr>
        <w:t>VR</w:t>
      </w:r>
      <w:r w:rsidRPr="00C8205B">
        <w:rPr>
          <w:rFonts w:hint="eastAsia"/>
          <w:strike/>
          <w:color w:val="FF0000"/>
          <w:sz w:val="24"/>
        </w:rPr>
        <w:t>键</w:t>
      </w:r>
    </w:p>
    <w:p w:rsidR="00246D33" w:rsidRDefault="00246D33" w:rsidP="009C1B28">
      <w:pPr>
        <w:pStyle w:val="ListParagraph"/>
        <w:ind w:left="1080" w:firstLineChars="0" w:firstLine="60"/>
        <w:rPr>
          <w:sz w:val="24"/>
        </w:rPr>
      </w:pPr>
      <w:r w:rsidRPr="00CC0A66">
        <w:rPr>
          <w:rFonts w:hint="eastAsia"/>
          <w:sz w:val="24"/>
        </w:rPr>
        <w:t xml:space="preserve">Phone </w:t>
      </w:r>
      <w:r w:rsidRPr="00CC0A66">
        <w:rPr>
          <w:sz w:val="24"/>
        </w:rPr>
        <w:t>key</w:t>
      </w:r>
      <w:r w:rsidRPr="00CC0A66">
        <w:rPr>
          <w:rFonts w:hint="eastAsia"/>
          <w:sz w:val="24"/>
        </w:rPr>
        <w:t>/</w:t>
      </w:r>
      <w:r w:rsidRPr="00C8205B">
        <w:rPr>
          <w:rFonts w:hint="eastAsia"/>
          <w:strike/>
          <w:color w:val="FF0000"/>
          <w:sz w:val="24"/>
        </w:rPr>
        <w:t xml:space="preserve">VR </w:t>
      </w:r>
      <w:r w:rsidRPr="00C8205B">
        <w:rPr>
          <w:strike/>
          <w:color w:val="FF0000"/>
          <w:sz w:val="24"/>
        </w:rPr>
        <w:t>key</w:t>
      </w:r>
    </w:p>
    <w:p w:rsidR="003B4458" w:rsidRDefault="003B4458" w:rsidP="009C1B28">
      <w:pPr>
        <w:pStyle w:val="ListParagraph"/>
        <w:ind w:left="1080" w:firstLineChars="0" w:firstLine="60"/>
        <w:rPr>
          <w:sz w:val="24"/>
        </w:rPr>
      </w:pPr>
    </w:p>
    <w:tbl>
      <w:tblPr>
        <w:tblStyle w:val="GridTable1Light-Accent1"/>
        <w:tblW w:w="0" w:type="auto"/>
        <w:tblLook w:val="04A0" w:firstRow="1" w:lastRow="0" w:firstColumn="1" w:lastColumn="0" w:noHBand="0" w:noVBand="1"/>
      </w:tblPr>
      <w:tblGrid>
        <w:gridCol w:w="1269"/>
        <w:gridCol w:w="2639"/>
        <w:gridCol w:w="3543"/>
        <w:gridCol w:w="2268"/>
      </w:tblGrid>
      <w:tr w:rsidR="00AC4793" w:rsidRPr="00AC4793" w:rsidTr="00C8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Borders>
              <w:top w:val="single" w:sz="12" w:space="0" w:color="4F81BD" w:themeColor="accent1"/>
              <w:left w:val="single" w:sz="12" w:space="0" w:color="4F81BD" w:themeColor="accent1"/>
              <w:bottom w:val="single" w:sz="12" w:space="0" w:color="4F81BD" w:themeColor="accent1"/>
            </w:tcBorders>
            <w:hideMark/>
          </w:tcPr>
          <w:p w:rsidR="00AC4793" w:rsidRPr="00AC4793" w:rsidRDefault="00AC4793" w:rsidP="00AC4793">
            <w:pPr>
              <w:widowControl/>
              <w:jc w:val="left"/>
              <w:rPr>
                <w:rFonts w:ascii="微软雅黑" w:eastAsia="微软雅黑" w:hAnsi="微软雅黑" w:cs="宋体"/>
                <w:kern w:val="0"/>
                <w:sz w:val="22"/>
              </w:rPr>
            </w:pPr>
            <w:r w:rsidRPr="00AC4793">
              <w:rPr>
                <w:rFonts w:ascii="微软雅黑" w:eastAsia="微软雅黑" w:hAnsi="微软雅黑" w:cs="宋体" w:hint="eastAsia"/>
                <w:kern w:val="0"/>
                <w:sz w:val="22"/>
              </w:rPr>
              <w:t> </w:t>
            </w:r>
          </w:p>
        </w:tc>
        <w:tc>
          <w:tcPr>
            <w:tcW w:w="2639" w:type="dxa"/>
            <w:tcBorders>
              <w:top w:val="single" w:sz="12" w:space="0" w:color="4F81BD" w:themeColor="accent1"/>
              <w:bottom w:val="single" w:sz="12" w:space="0" w:color="4F81BD" w:themeColor="accent1"/>
            </w:tcBorders>
            <w:hideMark/>
          </w:tcPr>
          <w:p w:rsidR="00AC4793" w:rsidRPr="00AC4793" w:rsidRDefault="00AC4793" w:rsidP="00AC4793">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AC4793">
              <w:rPr>
                <w:rFonts w:ascii="微软雅黑" w:eastAsia="微软雅黑" w:hAnsi="微软雅黑" w:cs="宋体" w:hint="eastAsia"/>
                <w:kern w:val="0"/>
                <w:sz w:val="22"/>
              </w:rPr>
              <w:t> </w:t>
            </w:r>
            <w:r w:rsidR="003F2934" w:rsidRPr="00AC4793">
              <w:rPr>
                <w:rFonts w:ascii="微软雅黑" w:eastAsia="微软雅黑" w:hAnsi="微软雅黑" w:cs="宋体" w:hint="eastAsia"/>
                <w:kern w:val="0"/>
                <w:sz w:val="22"/>
              </w:rPr>
              <w:t>Button</w:t>
            </w:r>
          </w:p>
        </w:tc>
        <w:tc>
          <w:tcPr>
            <w:tcW w:w="3543" w:type="dxa"/>
            <w:tcBorders>
              <w:top w:val="single" w:sz="12" w:space="0" w:color="4F81BD" w:themeColor="accent1"/>
              <w:bottom w:val="single" w:sz="12" w:space="0" w:color="4F81BD" w:themeColor="accent1"/>
            </w:tcBorders>
            <w:hideMark/>
          </w:tcPr>
          <w:p w:rsidR="00AC4793" w:rsidRPr="00AC4793" w:rsidRDefault="00AC4793" w:rsidP="00AC4793">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AC4793">
              <w:rPr>
                <w:rFonts w:ascii="微软雅黑" w:eastAsia="微软雅黑" w:hAnsi="微软雅黑" w:cs="宋体" w:hint="eastAsia"/>
                <w:kern w:val="0"/>
                <w:sz w:val="22"/>
              </w:rPr>
              <w:t>DND模式</w:t>
            </w:r>
            <w:r w:rsidR="003F2934">
              <w:rPr>
                <w:rFonts w:ascii="微软雅黑" w:eastAsia="微软雅黑" w:hAnsi="微软雅黑" w:cs="宋体" w:hint="eastAsia"/>
                <w:kern w:val="0"/>
                <w:sz w:val="22"/>
              </w:rPr>
              <w:t>进入</w:t>
            </w:r>
          </w:p>
        </w:tc>
        <w:tc>
          <w:tcPr>
            <w:tcW w:w="2268" w:type="dxa"/>
            <w:tcBorders>
              <w:top w:val="single" w:sz="12" w:space="0" w:color="4F81BD" w:themeColor="accent1"/>
              <w:bottom w:val="single" w:sz="12" w:space="0" w:color="4F81BD" w:themeColor="accent1"/>
              <w:right w:val="single" w:sz="12" w:space="0" w:color="4F81BD" w:themeColor="accent1"/>
            </w:tcBorders>
            <w:hideMark/>
          </w:tcPr>
          <w:p w:rsidR="00AC4793" w:rsidRPr="00AC4793" w:rsidRDefault="00AC4793" w:rsidP="00AC4793">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AC4793">
              <w:rPr>
                <w:rFonts w:ascii="微软雅黑" w:eastAsia="微软雅黑" w:hAnsi="微软雅黑" w:cs="宋体" w:hint="eastAsia"/>
                <w:kern w:val="0"/>
                <w:sz w:val="22"/>
              </w:rPr>
              <w:t>DND模式</w:t>
            </w:r>
            <w:r w:rsidR="003F2934">
              <w:rPr>
                <w:rFonts w:ascii="微软雅黑" w:eastAsia="微软雅黑" w:hAnsi="微软雅黑" w:cs="宋体" w:hint="eastAsia"/>
                <w:kern w:val="0"/>
                <w:sz w:val="22"/>
              </w:rPr>
              <w:t>退出</w:t>
            </w:r>
          </w:p>
        </w:tc>
      </w:tr>
      <w:tr w:rsidR="003F2934" w:rsidRPr="00AC4793" w:rsidTr="00C8205B">
        <w:tc>
          <w:tcPr>
            <w:cnfStyle w:val="001000000000" w:firstRow="0" w:lastRow="0" w:firstColumn="1" w:lastColumn="0" w:oddVBand="0" w:evenVBand="0" w:oddHBand="0" w:evenHBand="0" w:firstRowFirstColumn="0" w:firstRowLastColumn="0" w:lastRowFirstColumn="0" w:lastRowLastColumn="0"/>
            <w:tcW w:w="1269" w:type="dxa"/>
            <w:vMerge w:val="restart"/>
            <w:tcBorders>
              <w:top w:val="single" w:sz="12" w:space="0" w:color="4F81BD" w:themeColor="accent1"/>
              <w:left w:val="single" w:sz="12" w:space="0" w:color="4F81BD" w:themeColor="accent1"/>
            </w:tcBorders>
            <w:vAlign w:val="center"/>
            <w:hideMark/>
          </w:tcPr>
          <w:p w:rsidR="003F2934" w:rsidRPr="00AC4793" w:rsidRDefault="003F2934" w:rsidP="003F2934">
            <w:pPr>
              <w:jc w:val="center"/>
              <w:rPr>
                <w:rFonts w:ascii="微软雅黑" w:eastAsia="微软雅黑" w:hAnsi="微软雅黑" w:cs="宋体"/>
                <w:kern w:val="0"/>
                <w:sz w:val="22"/>
              </w:rPr>
            </w:pPr>
            <w:r>
              <w:rPr>
                <w:rFonts w:ascii="微软雅黑" w:eastAsia="微软雅黑" w:hAnsi="微软雅黑" w:cs="宋体" w:hint="eastAsia"/>
                <w:kern w:val="0"/>
                <w:sz w:val="22"/>
              </w:rPr>
              <w:t>Faceplate</w:t>
            </w:r>
          </w:p>
        </w:tc>
        <w:tc>
          <w:tcPr>
            <w:tcW w:w="2639" w:type="dxa"/>
            <w:tcBorders>
              <w:top w:val="single" w:sz="12" w:space="0" w:color="4F81BD" w:themeColor="accent1"/>
            </w:tcBorders>
            <w:hideMark/>
          </w:tcPr>
          <w:p w:rsidR="003F2934" w:rsidRPr="00AC4793" w:rsidRDefault="003F2934" w:rsidP="00AC4793">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C8205B">
              <w:rPr>
                <w:rFonts w:ascii="Calibri" w:eastAsia="宋体" w:hAnsi="Calibri" w:cs="Calibri" w:hint="eastAsia"/>
                <w:kern w:val="0"/>
                <w:sz w:val="22"/>
              </w:rPr>
              <w:t>Volume Up&amp;Down</w:t>
            </w:r>
          </w:p>
        </w:tc>
        <w:tc>
          <w:tcPr>
            <w:tcW w:w="3543" w:type="dxa"/>
            <w:tcBorders>
              <w:top w:val="single" w:sz="12" w:space="0" w:color="4F81BD" w:themeColor="accent1"/>
            </w:tcBorders>
            <w:hideMark/>
          </w:tcPr>
          <w:p w:rsidR="003F2934" w:rsidRPr="00AC4793" w:rsidRDefault="003F2934" w:rsidP="00AC4793">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 </w:t>
            </w:r>
            <w:r w:rsidR="00C8205B">
              <w:rPr>
                <w:rFonts w:ascii="Calibri" w:eastAsia="宋体" w:hAnsi="Calibri" w:cs="Calibri" w:hint="eastAsia"/>
                <w:kern w:val="0"/>
                <w:sz w:val="22"/>
              </w:rPr>
              <w:t>-</w:t>
            </w:r>
          </w:p>
        </w:tc>
        <w:tc>
          <w:tcPr>
            <w:tcW w:w="2268" w:type="dxa"/>
            <w:tcBorders>
              <w:top w:val="single" w:sz="12" w:space="0" w:color="4F81BD" w:themeColor="accent1"/>
              <w:right w:val="single" w:sz="12" w:space="0" w:color="4F81BD" w:themeColor="accent1"/>
            </w:tcBorders>
            <w:hideMark/>
          </w:tcPr>
          <w:p w:rsidR="003F2934" w:rsidRPr="00AC4793" w:rsidRDefault="003F2934" w:rsidP="00AC4793">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X</w:t>
            </w:r>
          </w:p>
        </w:tc>
      </w:tr>
      <w:tr w:rsidR="003F2934" w:rsidRPr="00AC4793" w:rsidTr="00C8205B">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bottom w:val="single" w:sz="12" w:space="0" w:color="4F81BD" w:themeColor="accent1"/>
            </w:tcBorders>
            <w:hideMark/>
          </w:tcPr>
          <w:p w:rsidR="003F2934" w:rsidRPr="00AC4793" w:rsidRDefault="003F2934" w:rsidP="00AC4793">
            <w:pPr>
              <w:widowControl/>
              <w:jc w:val="left"/>
              <w:rPr>
                <w:rFonts w:ascii="Calibri" w:eastAsia="宋体" w:hAnsi="Calibri" w:cs="Calibri"/>
                <w:kern w:val="0"/>
                <w:sz w:val="22"/>
              </w:rPr>
            </w:pPr>
          </w:p>
        </w:tc>
        <w:tc>
          <w:tcPr>
            <w:tcW w:w="2639" w:type="dxa"/>
            <w:tcBorders>
              <w:bottom w:val="single" w:sz="12" w:space="0" w:color="4F81BD" w:themeColor="accent1"/>
            </w:tcBorders>
            <w:hideMark/>
          </w:tcPr>
          <w:p w:rsidR="003F2934" w:rsidRPr="00AC4793" w:rsidRDefault="003F2934" w:rsidP="00AC4793">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Power</w:t>
            </w:r>
          </w:p>
        </w:tc>
        <w:tc>
          <w:tcPr>
            <w:tcW w:w="3543" w:type="dxa"/>
            <w:tcBorders>
              <w:bottom w:val="single" w:sz="12" w:space="0" w:color="4F81BD" w:themeColor="accent1"/>
            </w:tcBorders>
            <w:hideMark/>
          </w:tcPr>
          <w:p w:rsidR="003F2934" w:rsidRDefault="003F2934" w:rsidP="00AC4793">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AC4793">
              <w:rPr>
                <w:rFonts w:ascii="微软雅黑" w:eastAsia="微软雅黑" w:hAnsi="微软雅黑" w:cs="宋体" w:hint="eastAsia"/>
                <w:kern w:val="0"/>
                <w:sz w:val="22"/>
              </w:rPr>
              <w:t>长按</w:t>
            </w:r>
            <w:r w:rsidRPr="00AC4793">
              <w:rPr>
                <w:rFonts w:ascii="Calibri" w:eastAsia="宋体" w:hAnsi="Calibri" w:cs="Calibri"/>
                <w:kern w:val="0"/>
                <w:sz w:val="22"/>
              </w:rPr>
              <w:t>(</w:t>
            </w:r>
            <w:r w:rsidRPr="00AC4793">
              <w:rPr>
                <w:rFonts w:ascii="微软雅黑" w:eastAsia="微软雅黑" w:hAnsi="微软雅黑" w:cs="宋体" w:hint="eastAsia"/>
                <w:kern w:val="0"/>
                <w:sz w:val="22"/>
              </w:rPr>
              <w:t>短按不进入）</w:t>
            </w:r>
          </w:p>
          <w:p w:rsidR="003F2934" w:rsidRPr="00AC4793" w:rsidRDefault="003F2934" w:rsidP="00AC4793">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2"/>
              </w:rPr>
            </w:pPr>
            <w:r w:rsidRPr="00AC4793">
              <w:rPr>
                <w:rFonts w:ascii="Calibri" w:eastAsia="宋体" w:hAnsi="Calibri" w:cs="Calibri"/>
                <w:kern w:val="0"/>
                <w:sz w:val="22"/>
              </w:rPr>
              <w:t>Long Press(500ms)</w:t>
            </w:r>
          </w:p>
        </w:tc>
        <w:tc>
          <w:tcPr>
            <w:tcW w:w="2268" w:type="dxa"/>
            <w:tcBorders>
              <w:bottom w:val="single" w:sz="12" w:space="0" w:color="4F81BD" w:themeColor="accent1"/>
              <w:right w:val="single" w:sz="12" w:space="0" w:color="4F81BD" w:themeColor="accent1"/>
            </w:tcBorders>
            <w:hideMark/>
          </w:tcPr>
          <w:p w:rsidR="003F2934" w:rsidRPr="00AC4793" w:rsidRDefault="003F2934" w:rsidP="00AC4793">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 xml:space="preserve">X </w:t>
            </w:r>
          </w:p>
        </w:tc>
      </w:tr>
      <w:tr w:rsidR="003F2934" w:rsidRPr="00AC4793" w:rsidTr="00C8205B">
        <w:tc>
          <w:tcPr>
            <w:cnfStyle w:val="001000000000" w:firstRow="0" w:lastRow="0" w:firstColumn="1" w:lastColumn="0" w:oddVBand="0" w:evenVBand="0" w:oddHBand="0" w:evenHBand="0" w:firstRowFirstColumn="0" w:firstRowLastColumn="0" w:lastRowFirstColumn="0" w:lastRowLastColumn="0"/>
            <w:tcW w:w="1269" w:type="dxa"/>
            <w:vMerge w:val="restart"/>
            <w:tcBorders>
              <w:top w:val="single" w:sz="12" w:space="0" w:color="4F81BD" w:themeColor="accent1"/>
              <w:left w:val="single" w:sz="12" w:space="0" w:color="4F81BD" w:themeColor="accent1"/>
            </w:tcBorders>
            <w:vAlign w:val="center"/>
            <w:hideMark/>
          </w:tcPr>
          <w:p w:rsidR="003F2934" w:rsidRPr="00AC4793" w:rsidRDefault="003F2934" w:rsidP="003F2934">
            <w:pPr>
              <w:widowControl/>
              <w:jc w:val="center"/>
              <w:rPr>
                <w:rFonts w:ascii="Calibri" w:eastAsia="宋体" w:hAnsi="Calibri" w:cs="Calibri"/>
                <w:b w:val="0"/>
                <w:bCs w:val="0"/>
                <w:kern w:val="0"/>
                <w:sz w:val="22"/>
              </w:rPr>
            </w:pPr>
            <w:r w:rsidRPr="00AC4793">
              <w:rPr>
                <w:rFonts w:ascii="Calibri" w:eastAsia="宋体" w:hAnsi="Calibri" w:cs="Calibri"/>
                <w:kern w:val="0"/>
                <w:sz w:val="22"/>
              </w:rPr>
              <w:t>SWC</w:t>
            </w:r>
          </w:p>
          <w:p w:rsidR="003F2934" w:rsidRPr="00AC4793" w:rsidRDefault="003F2934" w:rsidP="003F2934">
            <w:pPr>
              <w:jc w:val="center"/>
              <w:rPr>
                <w:rFonts w:ascii="Calibri" w:eastAsia="宋体" w:hAnsi="Calibri" w:cs="Calibri"/>
                <w:kern w:val="0"/>
                <w:sz w:val="22"/>
              </w:rPr>
            </w:pPr>
          </w:p>
        </w:tc>
        <w:tc>
          <w:tcPr>
            <w:tcW w:w="2639" w:type="dxa"/>
            <w:tcBorders>
              <w:top w:val="single" w:sz="12" w:space="0" w:color="4F81BD" w:themeColor="accent1"/>
            </w:tcBorders>
            <w:hideMark/>
          </w:tcPr>
          <w:p w:rsidR="003F2934" w:rsidRPr="00AC4793" w:rsidRDefault="003F2934" w:rsidP="00AC4793">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Phone</w:t>
            </w:r>
          </w:p>
        </w:tc>
        <w:tc>
          <w:tcPr>
            <w:tcW w:w="3543" w:type="dxa"/>
            <w:tcBorders>
              <w:top w:val="single" w:sz="12" w:space="0" w:color="4F81BD" w:themeColor="accent1"/>
            </w:tcBorders>
            <w:vAlign w:val="center"/>
            <w:hideMark/>
          </w:tcPr>
          <w:p w:rsidR="003F2934" w:rsidRPr="00AC4793" w:rsidRDefault="003F2934" w:rsidP="00C8205B">
            <w:pPr>
              <w:widowControl/>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 </w:t>
            </w:r>
            <w:r w:rsidR="00C8205B">
              <w:rPr>
                <w:rFonts w:ascii="Calibri" w:eastAsia="宋体" w:hAnsi="Calibri" w:cs="Calibri"/>
                <w:kern w:val="0"/>
                <w:sz w:val="22"/>
              </w:rPr>
              <w:t>-</w:t>
            </w:r>
          </w:p>
        </w:tc>
        <w:tc>
          <w:tcPr>
            <w:tcW w:w="2268" w:type="dxa"/>
            <w:tcBorders>
              <w:top w:val="single" w:sz="12" w:space="0" w:color="4F81BD" w:themeColor="accent1"/>
              <w:right w:val="single" w:sz="12" w:space="0" w:color="4F81BD" w:themeColor="accent1"/>
            </w:tcBorders>
            <w:hideMark/>
          </w:tcPr>
          <w:p w:rsidR="003F2934" w:rsidRPr="00AC4793" w:rsidRDefault="003F2934" w:rsidP="00AC4793">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X</w:t>
            </w:r>
          </w:p>
        </w:tc>
      </w:tr>
      <w:tr w:rsidR="00C8205B" w:rsidRPr="00AC4793" w:rsidTr="00C8205B">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C8205B" w:rsidRPr="00AC4793" w:rsidRDefault="00C8205B" w:rsidP="00C8205B">
            <w:pPr>
              <w:jc w:val="left"/>
              <w:rPr>
                <w:rFonts w:ascii="Calibri" w:eastAsia="宋体" w:hAnsi="Calibri" w:cs="Calibri"/>
                <w:kern w:val="0"/>
                <w:sz w:val="22"/>
              </w:rPr>
            </w:pPr>
          </w:p>
        </w:tc>
        <w:tc>
          <w:tcPr>
            <w:tcW w:w="2639" w:type="dxa"/>
            <w:hideMark/>
          </w:tcPr>
          <w:p w:rsidR="00C8205B" w:rsidRPr="00AC4793" w:rsidRDefault="00C8205B" w:rsidP="00C8205B">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VR</w:t>
            </w:r>
          </w:p>
        </w:tc>
        <w:tc>
          <w:tcPr>
            <w:tcW w:w="3543" w:type="dxa"/>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hideMark/>
          </w:tcPr>
          <w:p w:rsidR="00C8205B" w:rsidRPr="00E76312" w:rsidRDefault="00C8205B" w:rsidP="00C8205B">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FF0000"/>
                <w:kern w:val="0"/>
                <w:sz w:val="22"/>
              </w:rPr>
            </w:pPr>
            <w:r w:rsidRPr="00E76312">
              <w:rPr>
                <w:rFonts w:ascii="Calibri" w:eastAsia="宋体" w:hAnsi="Calibri" w:cs="Calibri"/>
                <w:color w:val="FF0000"/>
                <w:kern w:val="0"/>
                <w:sz w:val="22"/>
              </w:rPr>
              <w:t>-</w:t>
            </w:r>
          </w:p>
        </w:tc>
      </w:tr>
      <w:tr w:rsidR="00C8205B" w:rsidRPr="00AC4793" w:rsidTr="00C8205B">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C8205B" w:rsidRPr="00AC4793" w:rsidRDefault="00C8205B" w:rsidP="00C8205B">
            <w:pPr>
              <w:jc w:val="left"/>
              <w:rPr>
                <w:rFonts w:ascii="Calibri" w:eastAsia="宋体" w:hAnsi="Calibri" w:cs="Calibri"/>
                <w:kern w:val="0"/>
                <w:sz w:val="22"/>
              </w:rPr>
            </w:pPr>
          </w:p>
        </w:tc>
        <w:tc>
          <w:tcPr>
            <w:tcW w:w="2639" w:type="dxa"/>
            <w:hideMark/>
          </w:tcPr>
          <w:p w:rsidR="00C8205B" w:rsidRPr="00AC4793" w:rsidRDefault="00C8205B" w:rsidP="00C8205B">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SWC_VOL_UP</w:t>
            </w:r>
          </w:p>
        </w:tc>
        <w:tc>
          <w:tcPr>
            <w:tcW w:w="3543" w:type="dxa"/>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vAlign w:val="center"/>
            <w:hideMark/>
          </w:tcPr>
          <w:p w:rsidR="00C8205B" w:rsidRDefault="00085889" w:rsidP="00C8205B">
            <w:pPr>
              <w:cnfStyle w:val="000000000000" w:firstRow="0" w:lastRow="0" w:firstColumn="0" w:lastColumn="0" w:oddVBand="0" w:evenVBand="0" w:oddHBand="0" w:evenHBand="0" w:firstRowFirstColumn="0" w:firstRowLastColumn="0" w:lastRowFirstColumn="0" w:lastRowLastColumn="0"/>
            </w:pPr>
            <w:r>
              <w:rPr>
                <w:rFonts w:ascii="Calibri" w:eastAsia="宋体" w:hAnsi="Calibri" w:cs="Calibri"/>
                <w:kern w:val="0"/>
                <w:sz w:val="22"/>
              </w:rPr>
              <w:t>X</w:t>
            </w:r>
          </w:p>
        </w:tc>
      </w:tr>
      <w:tr w:rsidR="00C8205B" w:rsidRPr="00AC4793" w:rsidTr="00C8205B">
        <w:tc>
          <w:tcPr>
            <w:cnfStyle w:val="001000000000" w:firstRow="0" w:lastRow="0" w:firstColumn="1" w:lastColumn="0" w:oddVBand="0" w:evenVBand="0" w:oddHBand="0" w:evenHBand="0" w:firstRowFirstColumn="0" w:firstRowLastColumn="0" w:lastRowFirstColumn="0" w:lastRowLastColumn="0"/>
            <w:tcW w:w="1269" w:type="dxa"/>
            <w:vMerge/>
            <w:tcBorders>
              <w:top w:val="single" w:sz="4" w:space="0" w:color="548DD4" w:themeColor="text2" w:themeTint="99"/>
              <w:left w:val="single" w:sz="12" w:space="0" w:color="4F81BD" w:themeColor="accent1"/>
            </w:tcBorders>
            <w:hideMark/>
          </w:tcPr>
          <w:p w:rsidR="00C8205B" w:rsidRPr="00AC4793" w:rsidRDefault="00C8205B" w:rsidP="00C8205B">
            <w:pPr>
              <w:jc w:val="left"/>
              <w:rPr>
                <w:rFonts w:ascii="Calibri" w:eastAsia="宋体" w:hAnsi="Calibri" w:cs="Calibri"/>
                <w:kern w:val="0"/>
                <w:sz w:val="22"/>
              </w:rPr>
            </w:pPr>
          </w:p>
        </w:tc>
        <w:tc>
          <w:tcPr>
            <w:tcW w:w="2639" w:type="dxa"/>
            <w:tcBorders>
              <w:top w:val="single" w:sz="4" w:space="0" w:color="548DD4" w:themeColor="text2" w:themeTint="99"/>
            </w:tcBorders>
            <w:hideMark/>
          </w:tcPr>
          <w:p w:rsidR="00C8205B" w:rsidRPr="00AC4793" w:rsidRDefault="00C8205B" w:rsidP="00C8205B">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SWC_VOL_Down</w:t>
            </w:r>
          </w:p>
        </w:tc>
        <w:tc>
          <w:tcPr>
            <w:tcW w:w="3543" w:type="dxa"/>
            <w:tcBorders>
              <w:top w:val="single" w:sz="4" w:space="0" w:color="548DD4" w:themeColor="text2" w:themeTint="99"/>
            </w:tcBorders>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top w:val="single" w:sz="4" w:space="0" w:color="548DD4" w:themeColor="text2" w:themeTint="99"/>
              <w:right w:val="single" w:sz="12" w:space="0" w:color="4F81BD" w:themeColor="accent1"/>
            </w:tcBorders>
            <w:vAlign w:val="center"/>
            <w:hideMark/>
          </w:tcPr>
          <w:p w:rsidR="00C8205B" w:rsidRDefault="00085889" w:rsidP="00C8205B">
            <w:pPr>
              <w:cnfStyle w:val="000000000000" w:firstRow="0" w:lastRow="0" w:firstColumn="0" w:lastColumn="0" w:oddVBand="0" w:evenVBand="0" w:oddHBand="0" w:evenHBand="0" w:firstRowFirstColumn="0" w:firstRowLastColumn="0" w:lastRowFirstColumn="0" w:lastRowLastColumn="0"/>
            </w:pPr>
            <w:r>
              <w:rPr>
                <w:rFonts w:ascii="Calibri" w:eastAsia="宋体" w:hAnsi="Calibri" w:cs="Calibri"/>
                <w:kern w:val="0"/>
                <w:sz w:val="22"/>
              </w:rPr>
              <w:t>X</w:t>
            </w:r>
          </w:p>
        </w:tc>
      </w:tr>
      <w:tr w:rsidR="00C8205B" w:rsidRPr="00AC4793" w:rsidTr="00C8205B">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C8205B" w:rsidRPr="00AC4793" w:rsidRDefault="00C8205B" w:rsidP="00C8205B">
            <w:pPr>
              <w:jc w:val="left"/>
              <w:rPr>
                <w:rFonts w:ascii="Calibri" w:eastAsia="宋体" w:hAnsi="Calibri" w:cs="Calibri"/>
                <w:kern w:val="0"/>
                <w:sz w:val="22"/>
              </w:rPr>
            </w:pPr>
          </w:p>
        </w:tc>
        <w:tc>
          <w:tcPr>
            <w:tcW w:w="2639" w:type="dxa"/>
            <w:hideMark/>
          </w:tcPr>
          <w:p w:rsidR="00C8205B" w:rsidRPr="00AC4793" w:rsidRDefault="00C8205B" w:rsidP="00C8205B">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2"/>
              </w:rPr>
            </w:pPr>
            <w:r w:rsidRPr="00AC4793">
              <w:rPr>
                <w:rFonts w:ascii="Calibri" w:eastAsia="宋体" w:hAnsi="Calibri" w:cs="Calibri"/>
                <w:kern w:val="0"/>
                <w:sz w:val="22"/>
              </w:rPr>
              <w:t>SWC_Mute/</w:t>
            </w:r>
            <w:r w:rsidRPr="00AC4793">
              <w:rPr>
                <w:rFonts w:ascii="微软雅黑" w:eastAsia="微软雅黑" w:hAnsi="微软雅黑" w:cs="宋体" w:hint="eastAsia"/>
                <w:kern w:val="0"/>
                <w:sz w:val="22"/>
              </w:rPr>
              <w:t>Hangup</w:t>
            </w:r>
          </w:p>
        </w:tc>
        <w:tc>
          <w:tcPr>
            <w:tcW w:w="3543" w:type="dxa"/>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r w:rsidR="00C8205B" w:rsidRPr="00AC4793" w:rsidTr="00C8205B">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C8205B" w:rsidRPr="00AC4793" w:rsidRDefault="00C8205B" w:rsidP="00C8205B">
            <w:pPr>
              <w:jc w:val="left"/>
              <w:rPr>
                <w:rFonts w:ascii="Calibri" w:eastAsia="宋体" w:hAnsi="Calibri" w:cs="Calibri"/>
                <w:kern w:val="0"/>
                <w:sz w:val="22"/>
              </w:rPr>
            </w:pPr>
          </w:p>
        </w:tc>
        <w:tc>
          <w:tcPr>
            <w:tcW w:w="2639" w:type="dxa"/>
            <w:hideMark/>
          </w:tcPr>
          <w:p w:rsidR="00C8205B" w:rsidRPr="00AC4793" w:rsidRDefault="00C8205B" w:rsidP="00C8205B">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SWC_Source</w:t>
            </w:r>
          </w:p>
        </w:tc>
        <w:tc>
          <w:tcPr>
            <w:tcW w:w="3543" w:type="dxa"/>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r w:rsidR="00C8205B" w:rsidRPr="00AC4793" w:rsidTr="00C8205B">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C8205B" w:rsidRPr="00AC4793" w:rsidRDefault="00C8205B" w:rsidP="00C8205B">
            <w:pPr>
              <w:jc w:val="left"/>
              <w:rPr>
                <w:rFonts w:ascii="Calibri" w:eastAsia="宋体" w:hAnsi="Calibri" w:cs="Calibri"/>
                <w:kern w:val="0"/>
                <w:sz w:val="22"/>
              </w:rPr>
            </w:pPr>
          </w:p>
        </w:tc>
        <w:tc>
          <w:tcPr>
            <w:tcW w:w="2639" w:type="dxa"/>
            <w:hideMark/>
          </w:tcPr>
          <w:p w:rsidR="00C8205B" w:rsidRPr="00AC4793" w:rsidRDefault="00C8205B" w:rsidP="00C8205B">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SWC_Multi</w:t>
            </w:r>
          </w:p>
        </w:tc>
        <w:tc>
          <w:tcPr>
            <w:tcW w:w="3543" w:type="dxa"/>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r w:rsidR="00C8205B" w:rsidRPr="00AC4793" w:rsidTr="00C8205B">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bottom w:val="single" w:sz="12" w:space="0" w:color="4F81BD" w:themeColor="accent1"/>
            </w:tcBorders>
            <w:hideMark/>
          </w:tcPr>
          <w:p w:rsidR="00C8205B" w:rsidRPr="00AC4793" w:rsidRDefault="00C8205B" w:rsidP="00C8205B">
            <w:pPr>
              <w:widowControl/>
              <w:jc w:val="left"/>
              <w:rPr>
                <w:rFonts w:ascii="Calibri" w:eastAsia="宋体" w:hAnsi="Calibri" w:cs="Calibri"/>
                <w:kern w:val="0"/>
                <w:sz w:val="22"/>
              </w:rPr>
            </w:pPr>
          </w:p>
        </w:tc>
        <w:tc>
          <w:tcPr>
            <w:tcW w:w="2639" w:type="dxa"/>
            <w:tcBorders>
              <w:bottom w:val="single" w:sz="12" w:space="0" w:color="4F81BD" w:themeColor="accent1"/>
            </w:tcBorders>
            <w:hideMark/>
          </w:tcPr>
          <w:p w:rsidR="00C8205B" w:rsidRPr="00AC4793" w:rsidRDefault="00C8205B" w:rsidP="00C8205B">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SWC_FavUp</w:t>
            </w:r>
          </w:p>
        </w:tc>
        <w:tc>
          <w:tcPr>
            <w:tcW w:w="3543" w:type="dxa"/>
            <w:tcBorders>
              <w:bottom w:val="single" w:sz="12" w:space="0" w:color="4F81BD" w:themeColor="accent1"/>
            </w:tcBorders>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bottom w:val="single" w:sz="12" w:space="0" w:color="4F81BD" w:themeColor="accent1"/>
              <w:right w:val="single" w:sz="12" w:space="0" w:color="4F81BD" w:themeColor="accent1"/>
            </w:tcBorders>
            <w:vAlign w:val="center"/>
            <w:hideMark/>
          </w:tcPr>
          <w:p w:rsidR="00C8205B" w:rsidRDefault="00C8205B" w:rsidP="00C8205B">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bl>
    <w:p w:rsidR="00AC4793" w:rsidRPr="00CC0A66" w:rsidRDefault="00AC4793" w:rsidP="009C1B28">
      <w:pPr>
        <w:pStyle w:val="ListParagraph"/>
        <w:ind w:left="1080" w:firstLineChars="0" w:firstLine="60"/>
        <w:rPr>
          <w:sz w:val="24"/>
        </w:rPr>
      </w:pPr>
    </w:p>
    <w:p w:rsidR="00CE135A" w:rsidRPr="00CC0A66" w:rsidRDefault="00C63127" w:rsidP="00AE7F6F">
      <w:pPr>
        <w:ind w:firstLine="420"/>
        <w:rPr>
          <w:sz w:val="24"/>
        </w:rPr>
      </w:pPr>
      <w:r w:rsidRPr="00AE69F3">
        <w:rPr>
          <w:rFonts w:hint="eastAsia"/>
          <w:strike/>
          <w:color w:val="FF0000"/>
          <w:sz w:val="24"/>
        </w:rPr>
        <w:t>请注意，为了减少车内交谈引起的误唤醒干扰，免打扰模式下将不会</w:t>
      </w:r>
      <w:r w:rsidR="005C5814" w:rsidRPr="00AE69F3">
        <w:rPr>
          <w:rFonts w:hint="eastAsia"/>
          <w:strike/>
          <w:color w:val="FF0000"/>
          <w:sz w:val="24"/>
        </w:rPr>
        <w:t>通过唤醒词</w:t>
      </w:r>
      <w:r w:rsidRPr="00AE69F3">
        <w:rPr>
          <w:rFonts w:hint="eastAsia"/>
          <w:strike/>
          <w:color w:val="FF0000"/>
          <w:sz w:val="24"/>
        </w:rPr>
        <w:t>唤醒</w:t>
      </w:r>
      <w:r w:rsidR="00B059C9" w:rsidRPr="00AE69F3">
        <w:rPr>
          <w:rFonts w:hint="eastAsia"/>
          <w:strike/>
          <w:color w:val="FF0000"/>
          <w:sz w:val="24"/>
        </w:rPr>
        <w:t>车机的</w:t>
      </w:r>
      <w:r w:rsidRPr="00AE69F3">
        <w:rPr>
          <w:rFonts w:hint="eastAsia"/>
          <w:strike/>
          <w:color w:val="FF0000"/>
          <w:sz w:val="24"/>
        </w:rPr>
        <w:t>语音助手。</w:t>
      </w:r>
      <w:bookmarkEnd w:id="7"/>
      <w:r w:rsidR="007D3C63" w:rsidRPr="00AE69F3">
        <w:rPr>
          <w:rFonts w:hint="eastAsia"/>
          <w:strike/>
          <w:color w:val="FF0000"/>
          <w:sz w:val="24"/>
        </w:rPr>
        <w:t>但</w:t>
      </w:r>
      <w:r w:rsidR="007D3C63" w:rsidRPr="00CC0A66">
        <w:rPr>
          <w:rFonts w:hint="eastAsia"/>
          <w:sz w:val="24"/>
        </w:rPr>
        <w:t>CarPlay</w:t>
      </w:r>
      <w:r w:rsidR="007D3C63" w:rsidRPr="00CC0A66">
        <w:rPr>
          <w:rFonts w:hint="eastAsia"/>
          <w:sz w:val="24"/>
        </w:rPr>
        <w:t>和</w:t>
      </w:r>
      <w:r w:rsidR="007D3C63" w:rsidRPr="00CC0A66">
        <w:rPr>
          <w:rFonts w:hint="eastAsia"/>
          <w:sz w:val="24"/>
        </w:rPr>
        <w:t>CarLife</w:t>
      </w:r>
      <w:r w:rsidR="007D3C63" w:rsidRPr="00CC0A66">
        <w:rPr>
          <w:rFonts w:hint="eastAsia"/>
          <w:sz w:val="24"/>
        </w:rPr>
        <w:t>的语音助手（</w:t>
      </w:r>
      <w:r w:rsidR="007D3C63" w:rsidRPr="00CC0A66">
        <w:rPr>
          <w:rFonts w:hint="eastAsia"/>
          <w:sz w:val="24"/>
        </w:rPr>
        <w:t>Siri</w:t>
      </w:r>
      <w:r w:rsidR="007D3C63" w:rsidRPr="00CC0A66">
        <w:rPr>
          <w:rFonts w:hint="eastAsia"/>
          <w:sz w:val="24"/>
        </w:rPr>
        <w:t>和小度）可以在免打扰模式下通过唤醒词</w:t>
      </w:r>
      <w:r w:rsidR="0073082B" w:rsidRPr="00CC0A66">
        <w:rPr>
          <w:rFonts w:hint="eastAsia"/>
          <w:sz w:val="24"/>
        </w:rPr>
        <w:t>唤醒，且唤醒时</w:t>
      </w:r>
      <w:r w:rsidR="00995EA6" w:rsidRPr="00CC0A66">
        <w:rPr>
          <w:rFonts w:hint="eastAsia"/>
          <w:sz w:val="24"/>
        </w:rPr>
        <w:t>中控会</w:t>
      </w:r>
      <w:r w:rsidR="0073082B" w:rsidRPr="00CC0A66">
        <w:rPr>
          <w:rFonts w:hint="eastAsia"/>
          <w:sz w:val="24"/>
        </w:rPr>
        <w:t>退出免打扰模式</w:t>
      </w:r>
      <w:r w:rsidR="007D3C63" w:rsidRPr="00CC0A66">
        <w:rPr>
          <w:rFonts w:hint="eastAsia"/>
          <w:sz w:val="24"/>
        </w:rPr>
        <w:t>。</w:t>
      </w:r>
    </w:p>
    <w:p w:rsidR="007A3C29" w:rsidRPr="00CC0A66" w:rsidRDefault="00CE135A" w:rsidP="00AE7F6F">
      <w:pPr>
        <w:ind w:firstLine="420"/>
        <w:rPr>
          <w:sz w:val="24"/>
        </w:rPr>
      </w:pPr>
      <w:r w:rsidRPr="00CC0A66">
        <w:rPr>
          <w:sz w:val="24"/>
        </w:rPr>
        <w:t>Please note that, to reduce the false wake-up interference caused</w:t>
      </w:r>
      <w:r w:rsidR="007D3C63" w:rsidRPr="00CC0A66">
        <w:rPr>
          <w:sz w:val="24"/>
        </w:rPr>
        <w:t xml:space="preserve"> by in-vehicle conversation, </w:t>
      </w:r>
      <w:r w:rsidR="007D3C63" w:rsidRPr="00CC0A66">
        <w:rPr>
          <w:rFonts w:hint="eastAsia"/>
          <w:sz w:val="24"/>
        </w:rPr>
        <w:t>local</w:t>
      </w:r>
      <w:r w:rsidRPr="00CC0A66">
        <w:rPr>
          <w:sz w:val="24"/>
        </w:rPr>
        <w:t xml:space="preserve"> voice assistant shall not be wakened up </w:t>
      </w:r>
      <w:r w:rsidR="005C5814" w:rsidRPr="00CC0A66">
        <w:rPr>
          <w:sz w:val="24"/>
        </w:rPr>
        <w:t xml:space="preserve">through wake-up-word </w:t>
      </w:r>
      <w:r w:rsidR="004F41DD" w:rsidRPr="00CC0A66">
        <w:rPr>
          <w:rFonts w:hint="eastAsia"/>
          <w:sz w:val="24"/>
        </w:rPr>
        <w:t>in</w:t>
      </w:r>
      <w:r w:rsidRPr="00CC0A66">
        <w:rPr>
          <w:sz w:val="24"/>
        </w:rPr>
        <w:t xml:space="preserve"> DND mode.</w:t>
      </w:r>
      <w:r w:rsidR="007D3C63" w:rsidRPr="00CC0A66">
        <w:rPr>
          <w:sz w:val="24"/>
        </w:rPr>
        <w:t xml:space="preserve"> Voice assistant of CarPlay and CarLife</w:t>
      </w:r>
      <w:r w:rsidR="0073082B" w:rsidRPr="00CC0A66">
        <w:rPr>
          <w:sz w:val="24"/>
        </w:rPr>
        <w:t xml:space="preserve"> (Siri &amp; XiaoDu) could be wakened up through wake-up-word in DND mode, and DND shall be exited when they are wakened up.</w:t>
      </w:r>
    </w:p>
    <w:p w:rsidR="00CE135A" w:rsidRPr="00CC0A66" w:rsidRDefault="005B220B" w:rsidP="005B220B">
      <w:pPr>
        <w:ind w:firstLine="420"/>
        <w:rPr>
          <w:sz w:val="24"/>
        </w:rPr>
      </w:pPr>
      <w:r w:rsidRPr="00CC0A66">
        <w:rPr>
          <w:rFonts w:hint="eastAsia"/>
          <w:sz w:val="24"/>
        </w:rPr>
        <w:t>当</w:t>
      </w:r>
      <w:r w:rsidR="00C520FF" w:rsidRPr="00CC0A66">
        <w:rPr>
          <w:rFonts w:hint="eastAsia"/>
          <w:sz w:val="24"/>
        </w:rPr>
        <w:t>中控</w:t>
      </w:r>
      <w:r w:rsidR="0033136B" w:rsidRPr="00CC0A66">
        <w:rPr>
          <w:rFonts w:hint="eastAsia"/>
          <w:sz w:val="24"/>
        </w:rPr>
        <w:t>处于免打扰模式时，由于以下</w:t>
      </w:r>
      <w:r w:rsidRPr="00CC0A66">
        <w:rPr>
          <w:rFonts w:hint="eastAsia"/>
          <w:sz w:val="24"/>
        </w:rPr>
        <w:t>应用</w:t>
      </w:r>
      <w:r w:rsidR="0033136B" w:rsidRPr="00CC0A66">
        <w:rPr>
          <w:rFonts w:hint="eastAsia"/>
          <w:sz w:val="24"/>
        </w:rPr>
        <w:t>优先级高于</w:t>
      </w:r>
      <w:r w:rsidR="0033136B" w:rsidRPr="00CC0A66">
        <w:rPr>
          <w:rFonts w:hint="eastAsia"/>
          <w:sz w:val="24"/>
        </w:rPr>
        <w:t>DND</w:t>
      </w:r>
      <w:r w:rsidR="0033136B" w:rsidRPr="00CC0A66">
        <w:rPr>
          <w:rFonts w:hint="eastAsia"/>
          <w:sz w:val="24"/>
        </w:rPr>
        <w:t>，因此</w:t>
      </w:r>
      <w:r w:rsidRPr="00CC0A66">
        <w:rPr>
          <w:rFonts w:hint="eastAsia"/>
          <w:sz w:val="24"/>
        </w:rPr>
        <w:t>可以正常触发，画面或提示信息可正常显示，</w:t>
      </w:r>
      <w:r w:rsidR="00DD06E4" w:rsidRPr="00CC0A66">
        <w:rPr>
          <w:rFonts w:hint="eastAsia"/>
          <w:sz w:val="24"/>
        </w:rPr>
        <w:t>相应应用</w:t>
      </w:r>
      <w:r w:rsidRPr="00CC0A66">
        <w:rPr>
          <w:rFonts w:hint="eastAsia"/>
          <w:sz w:val="24"/>
        </w:rPr>
        <w:t>的声音也可正常播放：</w:t>
      </w:r>
    </w:p>
    <w:p w:rsidR="008126F3" w:rsidRDefault="00CE135A" w:rsidP="005B220B">
      <w:pPr>
        <w:ind w:firstLine="420"/>
        <w:rPr>
          <w:sz w:val="24"/>
        </w:rPr>
      </w:pPr>
      <w:r w:rsidRPr="00CC0A66">
        <w:rPr>
          <w:sz w:val="24"/>
        </w:rPr>
        <w:t xml:space="preserve">When the central control console </w:t>
      </w:r>
      <w:r w:rsidR="004F41DD" w:rsidRPr="00CC0A66">
        <w:rPr>
          <w:rFonts w:hint="eastAsia"/>
          <w:sz w:val="24"/>
        </w:rPr>
        <w:t>is in</w:t>
      </w:r>
      <w:r w:rsidR="0033136B" w:rsidRPr="00CC0A66">
        <w:rPr>
          <w:sz w:val="24"/>
        </w:rPr>
        <w:t xml:space="preserve"> DND mode, since </w:t>
      </w:r>
      <w:r w:rsidRPr="00CC0A66">
        <w:rPr>
          <w:sz w:val="24"/>
        </w:rPr>
        <w:t xml:space="preserve">applications </w:t>
      </w:r>
      <w:r w:rsidR="0033136B" w:rsidRPr="00CC0A66">
        <w:rPr>
          <w:rFonts w:hint="eastAsia"/>
          <w:sz w:val="24"/>
        </w:rPr>
        <w:t>below</w:t>
      </w:r>
      <w:r w:rsidR="0033136B" w:rsidRPr="00CC0A66">
        <w:rPr>
          <w:sz w:val="24"/>
        </w:rPr>
        <w:t xml:space="preserve"> are prior to DND, they </w:t>
      </w:r>
      <w:r w:rsidR="004F41DD" w:rsidRPr="00CC0A66">
        <w:rPr>
          <w:rFonts w:hint="eastAsia"/>
          <w:sz w:val="24"/>
        </w:rPr>
        <w:t>can be</w:t>
      </w:r>
      <w:r w:rsidRPr="00CC0A66">
        <w:rPr>
          <w:sz w:val="24"/>
        </w:rPr>
        <w:t xml:space="preserve"> triggered normally, with their image or prompt </w:t>
      </w:r>
      <w:r w:rsidR="004F41DD" w:rsidRPr="00CC0A66">
        <w:rPr>
          <w:rFonts w:hint="eastAsia"/>
          <w:sz w:val="24"/>
        </w:rPr>
        <w:t>message</w:t>
      </w:r>
      <w:r w:rsidRPr="00CC0A66">
        <w:rPr>
          <w:sz w:val="24"/>
        </w:rPr>
        <w:t xml:space="preserve"> displayed properly and the corresponding sound played as usual:</w:t>
      </w:r>
    </w:p>
    <w:p w:rsidR="00F31837" w:rsidRPr="00CC0A66" w:rsidRDefault="00F31837" w:rsidP="005B220B">
      <w:pPr>
        <w:ind w:firstLine="420"/>
        <w:rPr>
          <w:sz w:val="24"/>
        </w:rPr>
      </w:pPr>
    </w:p>
    <w:p w:rsidR="00A3686F" w:rsidRPr="00CC0A66" w:rsidRDefault="00A3686F" w:rsidP="00A3686F">
      <w:pPr>
        <w:pStyle w:val="ListParagraph"/>
        <w:numPr>
          <w:ilvl w:val="0"/>
          <w:numId w:val="20"/>
        </w:numPr>
        <w:ind w:firstLineChars="0"/>
        <w:rPr>
          <w:sz w:val="24"/>
        </w:rPr>
      </w:pPr>
      <w:r w:rsidRPr="00CC0A66">
        <w:rPr>
          <w:rFonts w:hint="eastAsia"/>
          <w:sz w:val="24"/>
        </w:rPr>
        <w:t>APA</w:t>
      </w:r>
      <w:r w:rsidRPr="00CC0A66">
        <w:rPr>
          <w:rFonts w:hint="eastAsia"/>
          <w:sz w:val="24"/>
        </w:rPr>
        <w:t>自动泊车，功能参见</w:t>
      </w:r>
      <w:r w:rsidRPr="00CC0A66">
        <w:rPr>
          <w:rFonts w:hint="eastAsia"/>
          <w:sz w:val="24"/>
        </w:rPr>
        <w:t>PIS-2048</w:t>
      </w:r>
      <w:r w:rsidRPr="00CC0A66">
        <w:rPr>
          <w:sz w:val="24"/>
        </w:rPr>
        <w:t>_APA</w:t>
      </w:r>
    </w:p>
    <w:p w:rsidR="00A3686F" w:rsidRPr="00CC0A66" w:rsidRDefault="00A3686F" w:rsidP="00A3686F">
      <w:pPr>
        <w:pStyle w:val="ListParagraph"/>
        <w:ind w:left="1140" w:firstLineChars="0" w:firstLine="0"/>
        <w:rPr>
          <w:sz w:val="24"/>
        </w:rPr>
      </w:pPr>
      <w:r w:rsidRPr="00CC0A66">
        <w:rPr>
          <w:sz w:val="24"/>
        </w:rPr>
        <w:t>APA (Auto Parking Assist)</w:t>
      </w:r>
      <w:r w:rsidRPr="00CC0A66">
        <w:rPr>
          <w:rFonts w:hint="eastAsia"/>
          <w:sz w:val="24"/>
        </w:rPr>
        <w:t xml:space="preserve">, see </w:t>
      </w:r>
      <w:r w:rsidRPr="00CC0A66">
        <w:rPr>
          <w:sz w:val="24"/>
        </w:rPr>
        <w:t xml:space="preserve">more in </w:t>
      </w:r>
      <w:r w:rsidRPr="00CC0A66">
        <w:rPr>
          <w:rFonts w:hint="eastAsia"/>
          <w:sz w:val="24"/>
        </w:rPr>
        <w:t>PIS-2048</w:t>
      </w:r>
      <w:r w:rsidRPr="00CC0A66">
        <w:rPr>
          <w:sz w:val="24"/>
        </w:rPr>
        <w:t>_APA</w:t>
      </w:r>
    </w:p>
    <w:p w:rsidR="00A3686F" w:rsidRPr="00CC0A66" w:rsidRDefault="00A3686F" w:rsidP="00A3686F">
      <w:pPr>
        <w:pStyle w:val="ListParagraph"/>
        <w:numPr>
          <w:ilvl w:val="0"/>
          <w:numId w:val="20"/>
        </w:numPr>
        <w:ind w:firstLineChars="0"/>
        <w:rPr>
          <w:sz w:val="24"/>
        </w:rPr>
      </w:pPr>
      <w:r w:rsidRPr="00CC0A66">
        <w:rPr>
          <w:rFonts w:hint="eastAsia"/>
          <w:sz w:val="24"/>
        </w:rPr>
        <w:t>倒车影像及</w:t>
      </w:r>
      <w:r w:rsidRPr="00CC0A66">
        <w:rPr>
          <w:rFonts w:hint="eastAsia"/>
          <w:sz w:val="24"/>
        </w:rPr>
        <w:t>360</w:t>
      </w:r>
      <w:r w:rsidRPr="00CC0A66">
        <w:rPr>
          <w:rFonts w:hint="eastAsia"/>
          <w:sz w:val="24"/>
        </w:rPr>
        <w:t>环视系统，功能参见</w:t>
      </w:r>
      <w:r w:rsidRPr="00CC0A66">
        <w:rPr>
          <w:rFonts w:hint="eastAsia"/>
          <w:sz w:val="24"/>
        </w:rPr>
        <w:t>PIS-2080</w:t>
      </w:r>
      <w:r w:rsidRPr="00CC0A66">
        <w:rPr>
          <w:sz w:val="24"/>
        </w:rPr>
        <w:t>_Rear Viewing System</w:t>
      </w:r>
      <w:r w:rsidRPr="00CC0A66">
        <w:rPr>
          <w:rFonts w:hint="eastAsia"/>
          <w:sz w:val="24"/>
        </w:rPr>
        <w:t>和</w:t>
      </w:r>
      <w:r w:rsidRPr="00CC0A66">
        <w:rPr>
          <w:rFonts w:hint="eastAsia"/>
          <w:sz w:val="24"/>
        </w:rPr>
        <w:t>PIS</w:t>
      </w:r>
      <w:r w:rsidRPr="00CC0A66">
        <w:rPr>
          <w:sz w:val="24"/>
        </w:rPr>
        <w:t>-2019_360 Surround Viewing System</w:t>
      </w:r>
    </w:p>
    <w:p w:rsidR="00A3686F" w:rsidRPr="00CC0A66" w:rsidRDefault="00A3686F" w:rsidP="00A3686F">
      <w:pPr>
        <w:pStyle w:val="ListParagraph"/>
        <w:ind w:left="1140" w:firstLineChars="0" w:firstLine="0"/>
        <w:rPr>
          <w:sz w:val="24"/>
        </w:rPr>
      </w:pPr>
      <w:r w:rsidRPr="00CC0A66">
        <w:rPr>
          <w:sz w:val="24"/>
        </w:rPr>
        <w:t xml:space="preserve">Rear View </w:t>
      </w:r>
      <w:r w:rsidRPr="00CC0A66">
        <w:rPr>
          <w:rFonts w:hint="eastAsia"/>
          <w:sz w:val="24"/>
        </w:rPr>
        <w:t>Camera</w:t>
      </w:r>
      <w:r w:rsidRPr="00CC0A66">
        <w:rPr>
          <w:sz w:val="24"/>
        </w:rPr>
        <w:t xml:space="preserve"> and 360 Surround View System, see more in </w:t>
      </w:r>
      <w:r w:rsidRPr="00CC0A66">
        <w:rPr>
          <w:rFonts w:hint="eastAsia"/>
          <w:sz w:val="24"/>
        </w:rPr>
        <w:t>PIS-2080</w:t>
      </w:r>
      <w:r w:rsidRPr="00CC0A66">
        <w:rPr>
          <w:sz w:val="24"/>
        </w:rPr>
        <w:t>_Rear Viewing System</w:t>
      </w:r>
      <w:r w:rsidRPr="00CC0A66">
        <w:rPr>
          <w:rFonts w:hint="eastAsia"/>
          <w:sz w:val="24"/>
        </w:rPr>
        <w:t xml:space="preserve"> and PIS</w:t>
      </w:r>
      <w:r w:rsidRPr="00CC0A66">
        <w:rPr>
          <w:sz w:val="24"/>
        </w:rPr>
        <w:t>-2019_360 Surround Viewing System</w:t>
      </w:r>
    </w:p>
    <w:p w:rsidR="00A3686F" w:rsidRPr="00CC0A66" w:rsidRDefault="00A3686F" w:rsidP="00A3686F">
      <w:pPr>
        <w:pStyle w:val="ListParagraph"/>
        <w:numPr>
          <w:ilvl w:val="0"/>
          <w:numId w:val="20"/>
        </w:numPr>
        <w:ind w:firstLineChars="0"/>
        <w:rPr>
          <w:sz w:val="24"/>
        </w:rPr>
      </w:pPr>
      <w:r w:rsidRPr="00CC0A66">
        <w:rPr>
          <w:rFonts w:hint="eastAsia"/>
          <w:sz w:val="24"/>
        </w:rPr>
        <w:t>安吉星</w:t>
      </w:r>
      <w:r w:rsidRPr="00CC0A66">
        <w:rPr>
          <w:rFonts w:hint="eastAsia"/>
          <w:sz w:val="24"/>
        </w:rPr>
        <w:t>A-Call</w:t>
      </w:r>
      <w:r w:rsidRPr="00CC0A66">
        <w:rPr>
          <w:rFonts w:hint="eastAsia"/>
          <w:sz w:val="24"/>
        </w:rPr>
        <w:t>和</w:t>
      </w:r>
      <w:r w:rsidRPr="00CC0A66">
        <w:rPr>
          <w:rFonts w:hint="eastAsia"/>
          <w:sz w:val="24"/>
        </w:rPr>
        <w:t>E-Call</w:t>
      </w:r>
    </w:p>
    <w:p w:rsidR="00A3686F" w:rsidRPr="00CC0A66" w:rsidRDefault="00A3686F" w:rsidP="00A3686F">
      <w:pPr>
        <w:pStyle w:val="ListParagraph"/>
        <w:ind w:left="1140" w:firstLineChars="0" w:firstLine="0"/>
        <w:rPr>
          <w:sz w:val="24"/>
        </w:rPr>
      </w:pPr>
      <w:r w:rsidRPr="00CC0A66">
        <w:rPr>
          <w:sz w:val="24"/>
        </w:rPr>
        <w:t xml:space="preserve">OnStar </w:t>
      </w:r>
      <w:r w:rsidRPr="00CC0A66">
        <w:rPr>
          <w:rFonts w:hint="eastAsia"/>
          <w:sz w:val="24"/>
        </w:rPr>
        <w:t xml:space="preserve">A-Call </w:t>
      </w:r>
      <w:r w:rsidRPr="00CC0A66">
        <w:rPr>
          <w:sz w:val="24"/>
        </w:rPr>
        <w:t xml:space="preserve">and </w:t>
      </w:r>
      <w:r w:rsidRPr="00CC0A66">
        <w:rPr>
          <w:rFonts w:hint="eastAsia"/>
          <w:sz w:val="24"/>
        </w:rPr>
        <w:t>E-Call</w:t>
      </w:r>
    </w:p>
    <w:p w:rsidR="00A3686F" w:rsidRPr="00CC0A66" w:rsidRDefault="00A3686F" w:rsidP="00A3686F">
      <w:pPr>
        <w:pStyle w:val="ListParagraph"/>
        <w:numPr>
          <w:ilvl w:val="0"/>
          <w:numId w:val="20"/>
        </w:numPr>
        <w:ind w:firstLineChars="0"/>
        <w:rPr>
          <w:sz w:val="24"/>
        </w:rPr>
      </w:pPr>
      <w:r w:rsidRPr="00CC0A66">
        <w:rPr>
          <w:rFonts w:hint="eastAsia"/>
          <w:sz w:val="24"/>
        </w:rPr>
        <w:lastRenderedPageBreak/>
        <w:t>空调，显示和操作参见</w:t>
      </w:r>
      <w:r w:rsidRPr="00CC0A66">
        <w:rPr>
          <w:rFonts w:hint="eastAsia"/>
          <w:sz w:val="24"/>
        </w:rPr>
        <w:t>PIS-</w:t>
      </w:r>
      <w:r w:rsidRPr="00CC0A66">
        <w:rPr>
          <w:sz w:val="24"/>
        </w:rPr>
        <w:t>2014_HVAC</w:t>
      </w:r>
      <w:r w:rsidRPr="00CC0A66">
        <w:rPr>
          <w:rFonts w:hint="eastAsia"/>
          <w:sz w:val="24"/>
        </w:rPr>
        <w:t>。</w:t>
      </w:r>
    </w:p>
    <w:p w:rsidR="00A3686F" w:rsidRDefault="00A3686F" w:rsidP="00A3686F">
      <w:pPr>
        <w:pStyle w:val="ListParagraph"/>
        <w:ind w:left="1140" w:firstLineChars="0" w:firstLine="0"/>
        <w:rPr>
          <w:sz w:val="24"/>
        </w:rPr>
      </w:pPr>
      <w:r w:rsidRPr="00CC0A66">
        <w:rPr>
          <w:sz w:val="24"/>
        </w:rPr>
        <w:t>Air condition</w:t>
      </w:r>
      <w:r w:rsidRPr="00CC0A66">
        <w:rPr>
          <w:rFonts w:hint="eastAsia"/>
          <w:sz w:val="24"/>
        </w:rPr>
        <w:t>er</w:t>
      </w:r>
      <w:r w:rsidRPr="00CC0A66">
        <w:rPr>
          <w:sz w:val="24"/>
        </w:rPr>
        <w:t>, see PIS-2014_HVAC for displaying and operating</w:t>
      </w:r>
    </w:p>
    <w:p w:rsidR="00F31837" w:rsidRPr="00781909" w:rsidRDefault="00F31837" w:rsidP="00F31837">
      <w:pPr>
        <w:pStyle w:val="ListParagraph"/>
        <w:numPr>
          <w:ilvl w:val="0"/>
          <w:numId w:val="20"/>
        </w:numPr>
        <w:ind w:firstLineChars="0"/>
        <w:rPr>
          <w:color w:val="FF0000"/>
          <w:sz w:val="24"/>
        </w:rPr>
      </w:pPr>
      <w:r w:rsidRPr="00781909">
        <w:rPr>
          <w:rFonts w:hint="eastAsia"/>
          <w:color w:val="FF0000"/>
          <w:sz w:val="24"/>
        </w:rPr>
        <w:t>触发语音助手</w:t>
      </w:r>
    </w:p>
    <w:p w:rsidR="00F31837" w:rsidRPr="00781909" w:rsidRDefault="00F31837" w:rsidP="00F31837">
      <w:pPr>
        <w:pStyle w:val="ListParagraph"/>
        <w:ind w:left="1140" w:firstLineChars="0" w:firstLine="0"/>
        <w:rPr>
          <w:color w:val="FF0000"/>
          <w:sz w:val="24"/>
        </w:rPr>
      </w:pPr>
      <w:r w:rsidRPr="00781909">
        <w:rPr>
          <w:color w:val="FF0000"/>
          <w:sz w:val="24"/>
        </w:rPr>
        <w:t>The voice assistant is triggered</w:t>
      </w:r>
    </w:p>
    <w:p w:rsidR="00F31837" w:rsidRDefault="00F31837" w:rsidP="00A3686F">
      <w:pPr>
        <w:pStyle w:val="ListParagraph"/>
        <w:ind w:left="1140" w:firstLineChars="0" w:firstLine="0"/>
        <w:rPr>
          <w:sz w:val="24"/>
        </w:rPr>
      </w:pPr>
    </w:p>
    <w:p w:rsidR="00E76312" w:rsidRPr="00CC0A66" w:rsidRDefault="00E76312" w:rsidP="00E76312">
      <w:pPr>
        <w:pStyle w:val="ListParagraph"/>
        <w:ind w:left="1352" w:firstLineChars="0" w:firstLine="0"/>
        <w:rPr>
          <w:sz w:val="24"/>
        </w:rPr>
      </w:pPr>
    </w:p>
    <w:p w:rsidR="00B12C90" w:rsidRPr="00CC0A66" w:rsidRDefault="00E11417" w:rsidP="00011ECF">
      <w:pPr>
        <w:ind w:firstLine="420"/>
        <w:rPr>
          <w:sz w:val="24"/>
        </w:rPr>
      </w:pPr>
      <w:r w:rsidRPr="00CC0A66">
        <w:rPr>
          <w:rFonts w:hint="eastAsia"/>
          <w:sz w:val="24"/>
        </w:rPr>
        <w:t>当这些应用退出后，中控</w:t>
      </w:r>
      <w:r w:rsidR="009142A4" w:rsidRPr="00CC0A66">
        <w:rPr>
          <w:rFonts w:hint="eastAsia"/>
          <w:sz w:val="24"/>
        </w:rPr>
        <w:t>依然处于免打扰模式</w:t>
      </w:r>
      <w:r w:rsidR="005B220B" w:rsidRPr="00CC0A66">
        <w:rPr>
          <w:rFonts w:hint="eastAsia"/>
          <w:sz w:val="24"/>
        </w:rPr>
        <w:t>。</w:t>
      </w:r>
      <w:r w:rsidR="00EA1483" w:rsidRPr="00CC0A66">
        <w:rPr>
          <w:rFonts w:hint="eastAsia"/>
          <w:sz w:val="24"/>
        </w:rPr>
        <w:t>在以上</w:t>
      </w:r>
      <w:r w:rsidR="005B220B" w:rsidRPr="00CC0A66">
        <w:rPr>
          <w:rFonts w:hint="eastAsia"/>
          <w:sz w:val="24"/>
        </w:rPr>
        <w:t>应用运行</w:t>
      </w:r>
      <w:r w:rsidR="00D93D2C" w:rsidRPr="00CC0A66">
        <w:rPr>
          <w:rFonts w:hint="eastAsia"/>
          <w:sz w:val="24"/>
        </w:rPr>
        <w:t>/</w:t>
      </w:r>
      <w:r w:rsidR="00D93D2C" w:rsidRPr="00CC0A66">
        <w:rPr>
          <w:rFonts w:hint="eastAsia"/>
          <w:sz w:val="24"/>
        </w:rPr>
        <w:t>画面显示</w:t>
      </w:r>
      <w:r w:rsidR="005B220B" w:rsidRPr="00CC0A66">
        <w:rPr>
          <w:rFonts w:hint="eastAsia"/>
          <w:sz w:val="24"/>
        </w:rPr>
        <w:t>时</w:t>
      </w:r>
      <w:r w:rsidR="00D93D2C" w:rsidRPr="00CC0A66">
        <w:rPr>
          <w:rFonts w:hint="eastAsia"/>
          <w:sz w:val="24"/>
        </w:rPr>
        <w:t>，不妨碍用户通过触发</w:t>
      </w:r>
      <w:r w:rsidR="005B220B" w:rsidRPr="00CC0A66">
        <w:rPr>
          <w:rFonts w:hint="eastAsia"/>
          <w:sz w:val="24"/>
        </w:rPr>
        <w:t>进入或退出</w:t>
      </w:r>
      <w:r w:rsidR="005B220B" w:rsidRPr="00CC0A66">
        <w:rPr>
          <w:rFonts w:hint="eastAsia"/>
          <w:sz w:val="24"/>
        </w:rPr>
        <w:t>DND</w:t>
      </w:r>
      <w:r w:rsidR="005B220B" w:rsidRPr="00CC0A66">
        <w:rPr>
          <w:rFonts w:hint="eastAsia"/>
          <w:sz w:val="24"/>
        </w:rPr>
        <w:t>的相关硬按键进入或退出</w:t>
      </w:r>
      <w:r w:rsidR="005B220B" w:rsidRPr="00CC0A66">
        <w:rPr>
          <w:rFonts w:hint="eastAsia"/>
          <w:sz w:val="24"/>
        </w:rPr>
        <w:t>DND</w:t>
      </w:r>
      <w:r w:rsidR="000C0CC9" w:rsidRPr="00CC0A66">
        <w:rPr>
          <w:rFonts w:hint="eastAsia"/>
          <w:sz w:val="24"/>
        </w:rPr>
        <w:t>模式</w:t>
      </w:r>
      <w:r w:rsidR="00DA4024" w:rsidRPr="00CC0A66">
        <w:rPr>
          <w:rFonts w:hint="eastAsia"/>
          <w:sz w:val="24"/>
        </w:rPr>
        <w:t>。</w:t>
      </w:r>
    </w:p>
    <w:p w:rsidR="006C372F" w:rsidRPr="00CC0A66" w:rsidRDefault="00B12C90" w:rsidP="00011ECF">
      <w:pPr>
        <w:ind w:firstLine="420"/>
        <w:rPr>
          <w:sz w:val="24"/>
        </w:rPr>
      </w:pPr>
      <w:r w:rsidRPr="00CC0A66">
        <w:rPr>
          <w:sz w:val="24"/>
        </w:rPr>
        <w:t xml:space="preserve">After </w:t>
      </w:r>
      <w:r w:rsidR="00157D66" w:rsidRPr="00CC0A66">
        <w:rPr>
          <w:rFonts w:hint="eastAsia"/>
          <w:sz w:val="24"/>
        </w:rPr>
        <w:t xml:space="preserve">exiting </w:t>
      </w:r>
      <w:r w:rsidRPr="00CC0A66">
        <w:rPr>
          <w:sz w:val="24"/>
        </w:rPr>
        <w:t xml:space="preserve">these applications, the central control console shall still run </w:t>
      </w:r>
      <w:r w:rsidR="004F41DD" w:rsidRPr="00CC0A66">
        <w:rPr>
          <w:rFonts w:hint="eastAsia"/>
          <w:sz w:val="24"/>
        </w:rPr>
        <w:t>in</w:t>
      </w:r>
      <w:r w:rsidRPr="00CC0A66">
        <w:rPr>
          <w:sz w:val="24"/>
        </w:rPr>
        <w:t xml:space="preserve"> DND mode. </w:t>
      </w:r>
      <w:r w:rsidR="00977221" w:rsidRPr="00CC0A66">
        <w:rPr>
          <w:rFonts w:hint="eastAsia"/>
          <w:sz w:val="24"/>
        </w:rPr>
        <w:t>When</w:t>
      </w:r>
      <w:r w:rsidR="00E344CB" w:rsidRPr="00CC0A66">
        <w:rPr>
          <w:sz w:val="24"/>
        </w:rPr>
        <w:t xml:space="preserve"> </w:t>
      </w:r>
      <w:r w:rsidRPr="00CC0A66">
        <w:rPr>
          <w:sz w:val="24"/>
        </w:rPr>
        <w:t>the above applications are running or the image corresponding to any of these applications is being displayed</w:t>
      </w:r>
      <w:r w:rsidR="008B7852" w:rsidRPr="00CC0A66">
        <w:rPr>
          <w:rFonts w:hint="eastAsia"/>
          <w:sz w:val="24"/>
        </w:rPr>
        <w:t>,</w:t>
      </w:r>
      <w:r w:rsidRPr="00CC0A66">
        <w:rPr>
          <w:sz w:val="24"/>
        </w:rPr>
        <w:t xml:space="preserve"> </w:t>
      </w:r>
      <w:bookmarkStart w:id="8" w:name="_Hlk34917535"/>
      <w:r w:rsidR="008B7852" w:rsidRPr="00CC0A66">
        <w:rPr>
          <w:rFonts w:hint="eastAsia"/>
          <w:sz w:val="24"/>
        </w:rPr>
        <w:t xml:space="preserve">it </w:t>
      </w:r>
      <w:r w:rsidRPr="00CC0A66">
        <w:rPr>
          <w:sz w:val="24"/>
        </w:rPr>
        <w:t xml:space="preserve">shall not </w:t>
      </w:r>
      <w:r w:rsidR="008B7852" w:rsidRPr="00CC0A66">
        <w:rPr>
          <w:rFonts w:hint="eastAsia"/>
          <w:sz w:val="24"/>
        </w:rPr>
        <w:t>hinder</w:t>
      </w:r>
      <w:r w:rsidRPr="00CC0A66">
        <w:rPr>
          <w:sz w:val="24"/>
        </w:rPr>
        <w:t xml:space="preserve"> the user from entering/exiting DND mode by triggering the related hard key</w:t>
      </w:r>
      <w:r w:rsidR="008B7852" w:rsidRPr="00CC0A66">
        <w:rPr>
          <w:rFonts w:hint="eastAsia"/>
          <w:sz w:val="24"/>
        </w:rPr>
        <w:t>s</w:t>
      </w:r>
      <w:r w:rsidRPr="00CC0A66">
        <w:rPr>
          <w:sz w:val="24"/>
        </w:rPr>
        <w:t xml:space="preserve"> </w:t>
      </w:r>
      <w:r w:rsidR="008B7852" w:rsidRPr="00CC0A66">
        <w:rPr>
          <w:rFonts w:hint="eastAsia"/>
          <w:sz w:val="24"/>
        </w:rPr>
        <w:t>for</w:t>
      </w:r>
      <w:r w:rsidRPr="00CC0A66">
        <w:rPr>
          <w:sz w:val="24"/>
        </w:rPr>
        <w:t xml:space="preserve"> enter</w:t>
      </w:r>
      <w:r w:rsidR="008B7852" w:rsidRPr="00CC0A66">
        <w:rPr>
          <w:rFonts w:hint="eastAsia"/>
          <w:sz w:val="24"/>
        </w:rPr>
        <w:t>ing</w:t>
      </w:r>
      <w:r w:rsidRPr="00CC0A66">
        <w:rPr>
          <w:sz w:val="24"/>
        </w:rPr>
        <w:t>/exit</w:t>
      </w:r>
      <w:r w:rsidR="008B7852" w:rsidRPr="00CC0A66">
        <w:rPr>
          <w:rFonts w:hint="eastAsia"/>
          <w:sz w:val="24"/>
        </w:rPr>
        <w:t>ing</w:t>
      </w:r>
      <w:r w:rsidRPr="00CC0A66">
        <w:rPr>
          <w:sz w:val="24"/>
        </w:rPr>
        <w:t xml:space="preserve"> DND</w:t>
      </w:r>
      <w:bookmarkEnd w:id="8"/>
      <w:r w:rsidRPr="00CC0A66">
        <w:rPr>
          <w:sz w:val="24"/>
        </w:rPr>
        <w:t>.</w:t>
      </w:r>
      <w:r w:rsidR="00D62C11" w:rsidRPr="00CC0A66">
        <w:rPr>
          <w:sz w:val="24"/>
        </w:rPr>
        <w:t xml:space="preserve"> </w:t>
      </w:r>
    </w:p>
    <w:p w:rsidR="00AD0B87" w:rsidRPr="00CC0A66" w:rsidRDefault="006C372F" w:rsidP="00011ECF">
      <w:pPr>
        <w:ind w:firstLine="420"/>
        <w:rPr>
          <w:sz w:val="24"/>
        </w:rPr>
      </w:pPr>
      <w:r w:rsidRPr="00CC0A66">
        <w:rPr>
          <w:rFonts w:hint="eastAsia"/>
          <w:sz w:val="24"/>
        </w:rPr>
        <w:t>举例说明：当中控处于免打扰模式时，驾驶员</w:t>
      </w:r>
      <w:r w:rsidR="00DF0AF9" w:rsidRPr="00CC0A66">
        <w:rPr>
          <w:rFonts w:hint="eastAsia"/>
          <w:sz w:val="24"/>
        </w:rPr>
        <w:t>切入</w:t>
      </w:r>
      <w:r w:rsidR="00DF0AF9" w:rsidRPr="00CC0A66">
        <w:rPr>
          <w:rFonts w:hint="eastAsia"/>
          <w:sz w:val="24"/>
        </w:rPr>
        <w:t>R</w:t>
      </w:r>
      <w:r w:rsidR="00DF0AF9" w:rsidRPr="00CC0A66">
        <w:rPr>
          <w:rFonts w:hint="eastAsia"/>
          <w:sz w:val="24"/>
        </w:rPr>
        <w:t>档倒车，</w:t>
      </w:r>
      <w:r w:rsidR="006A0C60" w:rsidRPr="00CC0A66">
        <w:rPr>
          <w:rFonts w:hint="eastAsia"/>
          <w:sz w:val="24"/>
        </w:rPr>
        <w:t>由于倒车影像</w:t>
      </w:r>
      <w:r w:rsidR="006A0C60" w:rsidRPr="00CC0A66">
        <w:rPr>
          <w:rFonts w:hint="eastAsia"/>
          <w:sz w:val="24"/>
        </w:rPr>
        <w:t>/360</w:t>
      </w:r>
      <w:r w:rsidR="00B40D8F" w:rsidRPr="00CC0A66">
        <w:rPr>
          <w:rFonts w:hint="eastAsia"/>
          <w:sz w:val="24"/>
        </w:rPr>
        <w:t>环视</w:t>
      </w:r>
      <w:r w:rsidR="006A0C60" w:rsidRPr="00CC0A66">
        <w:rPr>
          <w:rFonts w:hint="eastAsia"/>
          <w:sz w:val="24"/>
        </w:rPr>
        <w:t>系统优先级高于</w:t>
      </w:r>
      <w:r w:rsidR="006A0C60" w:rsidRPr="00CC0A66">
        <w:rPr>
          <w:rFonts w:hint="eastAsia"/>
          <w:sz w:val="24"/>
        </w:rPr>
        <w:t>DND</w:t>
      </w:r>
      <w:r w:rsidR="006A0C60" w:rsidRPr="00CC0A66">
        <w:rPr>
          <w:rFonts w:hint="eastAsia"/>
          <w:sz w:val="24"/>
        </w:rPr>
        <w:t>，因此</w:t>
      </w:r>
      <w:r w:rsidR="00DF0AF9" w:rsidRPr="00CC0A66">
        <w:rPr>
          <w:rFonts w:hint="eastAsia"/>
          <w:sz w:val="24"/>
        </w:rPr>
        <w:t>画面自动切换为倒车影像</w:t>
      </w:r>
      <w:r w:rsidR="00DF0AF9" w:rsidRPr="00CC0A66">
        <w:rPr>
          <w:rFonts w:hint="eastAsia"/>
          <w:sz w:val="24"/>
        </w:rPr>
        <w:t>/360</w:t>
      </w:r>
      <w:r w:rsidR="00DF0AF9" w:rsidRPr="00CC0A66">
        <w:rPr>
          <w:rFonts w:hint="eastAsia"/>
          <w:sz w:val="24"/>
        </w:rPr>
        <w:t>环视系统，声音</w:t>
      </w:r>
      <w:r w:rsidR="00964284" w:rsidRPr="00CC0A66">
        <w:rPr>
          <w:rFonts w:hint="eastAsia"/>
          <w:sz w:val="24"/>
        </w:rPr>
        <w:t>处于</w:t>
      </w:r>
      <w:r w:rsidR="00DF0AF9" w:rsidRPr="00CC0A66">
        <w:rPr>
          <w:rFonts w:hint="eastAsia"/>
          <w:sz w:val="24"/>
        </w:rPr>
        <w:t>免打扰模式（见</w:t>
      </w:r>
      <w:r w:rsidR="00DF0AF9" w:rsidRPr="00CC0A66">
        <w:rPr>
          <w:rFonts w:hint="eastAsia"/>
          <w:sz w:val="24"/>
        </w:rPr>
        <w:t>3.1</w:t>
      </w:r>
      <w:r w:rsidR="00DF0AF9" w:rsidRPr="00CC0A66">
        <w:rPr>
          <w:rFonts w:hint="eastAsia"/>
          <w:sz w:val="24"/>
        </w:rPr>
        <w:t>节）</w:t>
      </w:r>
      <w:r w:rsidR="00964284" w:rsidRPr="00CC0A66">
        <w:rPr>
          <w:rFonts w:hint="eastAsia"/>
          <w:sz w:val="24"/>
        </w:rPr>
        <w:t>但允许该应用的声音</w:t>
      </w:r>
      <w:r w:rsidR="00DF0AF9" w:rsidRPr="00CC0A66">
        <w:rPr>
          <w:rFonts w:hint="eastAsia"/>
          <w:sz w:val="24"/>
        </w:rPr>
        <w:t>。用户可以通过长按</w:t>
      </w:r>
      <w:r w:rsidR="00293C47" w:rsidRPr="00CC0A66">
        <w:rPr>
          <w:rFonts w:hint="eastAsia"/>
          <w:sz w:val="24"/>
        </w:rPr>
        <w:t>系统</w:t>
      </w:r>
      <w:r w:rsidR="00293C47" w:rsidRPr="00CC0A66">
        <w:rPr>
          <w:rFonts w:hint="eastAsia"/>
          <w:sz w:val="24"/>
        </w:rPr>
        <w:t>Power</w:t>
      </w:r>
      <w:r w:rsidR="00293C47" w:rsidRPr="00CC0A66">
        <w:rPr>
          <w:rFonts w:hint="eastAsia"/>
          <w:sz w:val="24"/>
        </w:rPr>
        <w:t>键退出免打扰模式，此时画面依然为倒车影像</w:t>
      </w:r>
      <w:r w:rsidR="00293C47" w:rsidRPr="00CC0A66">
        <w:rPr>
          <w:rFonts w:hint="eastAsia"/>
          <w:sz w:val="24"/>
        </w:rPr>
        <w:t>/360</w:t>
      </w:r>
      <w:r w:rsidR="00293C47" w:rsidRPr="00CC0A66">
        <w:rPr>
          <w:rFonts w:hint="eastAsia"/>
          <w:sz w:val="24"/>
        </w:rPr>
        <w:t>环视系统，</w:t>
      </w:r>
      <w:r w:rsidR="00C57696" w:rsidRPr="00CC0A66">
        <w:rPr>
          <w:rFonts w:hint="eastAsia"/>
          <w:sz w:val="24"/>
        </w:rPr>
        <w:t>声音恢复正常。</w:t>
      </w:r>
    </w:p>
    <w:p w:rsidR="005B220B" w:rsidRPr="00CC0A66" w:rsidRDefault="00AD0B87" w:rsidP="00011ECF">
      <w:pPr>
        <w:ind w:firstLine="420"/>
        <w:rPr>
          <w:sz w:val="24"/>
        </w:rPr>
      </w:pPr>
      <w:r w:rsidRPr="00CC0A66">
        <w:rPr>
          <w:sz w:val="24"/>
        </w:rPr>
        <w:t xml:space="preserve">For example: if the reverse gear R is engaged when the central control console </w:t>
      </w:r>
      <w:r w:rsidR="00846931" w:rsidRPr="00CC0A66">
        <w:rPr>
          <w:rFonts w:hint="eastAsia"/>
          <w:sz w:val="24"/>
        </w:rPr>
        <w:t>runs</w:t>
      </w:r>
      <w:r w:rsidRPr="00CC0A66">
        <w:rPr>
          <w:sz w:val="24"/>
        </w:rPr>
        <w:t xml:space="preserve"> </w:t>
      </w:r>
      <w:r w:rsidR="00846931" w:rsidRPr="00CC0A66">
        <w:rPr>
          <w:rFonts w:hint="eastAsia"/>
          <w:sz w:val="24"/>
        </w:rPr>
        <w:t>in</w:t>
      </w:r>
      <w:r w:rsidRPr="00CC0A66">
        <w:rPr>
          <w:sz w:val="24"/>
        </w:rPr>
        <w:t xml:space="preserve"> DND mode, </w:t>
      </w:r>
      <w:r w:rsidR="006A0C60" w:rsidRPr="00CC0A66">
        <w:rPr>
          <w:sz w:val="24"/>
        </w:rPr>
        <w:t>since Rear View</w:t>
      </w:r>
      <w:r w:rsidR="006A0C60" w:rsidRPr="00CC0A66">
        <w:rPr>
          <w:rFonts w:hint="eastAsia"/>
          <w:sz w:val="24"/>
        </w:rPr>
        <w:t xml:space="preserve"> Camera</w:t>
      </w:r>
      <w:r w:rsidR="006A0C60" w:rsidRPr="00CC0A66">
        <w:rPr>
          <w:sz w:val="24"/>
        </w:rPr>
        <w:t xml:space="preserve">/360 Surround View System is prior to DND, </w:t>
      </w:r>
      <w:r w:rsidRPr="00CC0A66">
        <w:rPr>
          <w:sz w:val="24"/>
        </w:rPr>
        <w:t xml:space="preserve">the </w:t>
      </w:r>
      <w:r w:rsidR="00846931" w:rsidRPr="00CC0A66">
        <w:rPr>
          <w:rFonts w:hint="eastAsia"/>
          <w:sz w:val="24"/>
        </w:rPr>
        <w:t>screen</w:t>
      </w:r>
      <w:r w:rsidRPr="00CC0A66">
        <w:rPr>
          <w:sz w:val="24"/>
        </w:rPr>
        <w:t xml:space="preserve"> shall automatically be switched to Rear View</w:t>
      </w:r>
      <w:r w:rsidR="00846931" w:rsidRPr="00CC0A66">
        <w:rPr>
          <w:rFonts w:hint="eastAsia"/>
          <w:sz w:val="24"/>
        </w:rPr>
        <w:t xml:space="preserve"> Camera</w:t>
      </w:r>
      <w:r w:rsidRPr="00CC0A66">
        <w:rPr>
          <w:sz w:val="24"/>
        </w:rPr>
        <w:t>/360 Surround View System while the sound shall be subject to DND mode (see Section 3.1)</w:t>
      </w:r>
      <w:r w:rsidR="00964284" w:rsidRPr="00CC0A66">
        <w:rPr>
          <w:sz w:val="24"/>
        </w:rPr>
        <w:t xml:space="preserve"> but allow sound of this application</w:t>
      </w:r>
      <w:r w:rsidRPr="00CC0A66">
        <w:rPr>
          <w:sz w:val="24"/>
        </w:rPr>
        <w:t xml:space="preserve">. By long pressing the system’s Power key, the user </w:t>
      </w:r>
      <w:r w:rsidR="00C24C53" w:rsidRPr="00CC0A66">
        <w:rPr>
          <w:rFonts w:hint="eastAsia"/>
          <w:sz w:val="24"/>
        </w:rPr>
        <w:t>can</w:t>
      </w:r>
      <w:r w:rsidRPr="00CC0A66">
        <w:rPr>
          <w:sz w:val="24"/>
        </w:rPr>
        <w:t xml:space="preserve"> exit DND mode; however, the image shall still show Rear View</w:t>
      </w:r>
      <w:r w:rsidR="00C24C53" w:rsidRPr="00CC0A66">
        <w:rPr>
          <w:rFonts w:hint="eastAsia"/>
          <w:sz w:val="24"/>
        </w:rPr>
        <w:t xml:space="preserve"> Camera</w:t>
      </w:r>
      <w:r w:rsidRPr="00CC0A66">
        <w:rPr>
          <w:sz w:val="24"/>
        </w:rPr>
        <w:t>/360 Surround View System</w:t>
      </w:r>
      <w:r w:rsidR="00C24C53" w:rsidRPr="00CC0A66">
        <w:rPr>
          <w:rFonts w:hint="eastAsia"/>
          <w:sz w:val="24"/>
        </w:rPr>
        <w:t xml:space="preserve">, </w:t>
      </w:r>
      <w:r w:rsidR="00C57696" w:rsidRPr="00CC0A66">
        <w:rPr>
          <w:sz w:val="24"/>
        </w:rPr>
        <w:t xml:space="preserve">and sound becomes </w:t>
      </w:r>
      <w:r w:rsidRPr="00CC0A66">
        <w:rPr>
          <w:sz w:val="24"/>
        </w:rPr>
        <w:t>normal.</w:t>
      </w:r>
    </w:p>
    <w:p w:rsidR="00694F0E" w:rsidRPr="00CC0A66" w:rsidRDefault="001B7742" w:rsidP="00694F0E">
      <w:pPr>
        <w:ind w:firstLine="420"/>
        <w:rPr>
          <w:sz w:val="24"/>
        </w:rPr>
      </w:pPr>
      <w:r w:rsidRPr="00CC0A66">
        <w:rPr>
          <w:rFonts w:hint="eastAsia"/>
          <w:sz w:val="24"/>
        </w:rPr>
        <w:t>电话功能</w:t>
      </w:r>
      <w:r w:rsidR="00694F0E" w:rsidRPr="00CC0A66">
        <w:rPr>
          <w:rFonts w:hint="eastAsia"/>
          <w:sz w:val="24"/>
        </w:rPr>
        <w:t>（含</w:t>
      </w:r>
      <w:r w:rsidR="00E43605" w:rsidRPr="00CC0A66">
        <w:rPr>
          <w:rFonts w:hint="eastAsia"/>
          <w:sz w:val="24"/>
        </w:rPr>
        <w:t>蓝牙电话、</w:t>
      </w:r>
      <w:r w:rsidR="00694F0E" w:rsidRPr="00CC0A66">
        <w:rPr>
          <w:rFonts w:hint="eastAsia"/>
          <w:sz w:val="24"/>
        </w:rPr>
        <w:t>CarPlay</w:t>
      </w:r>
      <w:r w:rsidR="00694F0E" w:rsidRPr="00CC0A66">
        <w:rPr>
          <w:rFonts w:hint="eastAsia"/>
          <w:sz w:val="24"/>
        </w:rPr>
        <w:t>电话</w:t>
      </w:r>
      <w:r w:rsidR="00011ECF" w:rsidRPr="00CC0A66">
        <w:rPr>
          <w:rFonts w:hint="eastAsia"/>
          <w:sz w:val="24"/>
        </w:rPr>
        <w:t>、</w:t>
      </w:r>
      <w:r w:rsidR="00011ECF" w:rsidRPr="00CC0A66">
        <w:rPr>
          <w:rFonts w:hint="eastAsia"/>
          <w:sz w:val="24"/>
        </w:rPr>
        <w:t>CarLife</w:t>
      </w:r>
      <w:r w:rsidR="00011ECF" w:rsidRPr="00CC0A66">
        <w:rPr>
          <w:rFonts w:hint="eastAsia"/>
          <w:sz w:val="24"/>
        </w:rPr>
        <w:t>电话</w:t>
      </w:r>
      <w:r w:rsidR="00694F0E" w:rsidRPr="00CC0A66">
        <w:rPr>
          <w:rFonts w:hint="eastAsia"/>
          <w:sz w:val="24"/>
        </w:rPr>
        <w:t>）对</w:t>
      </w:r>
      <w:r w:rsidR="00694F0E" w:rsidRPr="00CC0A66">
        <w:rPr>
          <w:rFonts w:hint="eastAsia"/>
          <w:sz w:val="24"/>
        </w:rPr>
        <w:t>DND</w:t>
      </w:r>
      <w:r w:rsidR="00694F0E" w:rsidRPr="00CC0A66">
        <w:rPr>
          <w:rFonts w:hint="eastAsia"/>
          <w:sz w:val="24"/>
        </w:rPr>
        <w:t>的影响如下：</w:t>
      </w:r>
    </w:p>
    <w:p w:rsidR="00AD0B87" w:rsidRPr="00CC0A66" w:rsidRDefault="00AD0B87" w:rsidP="00694F0E">
      <w:pPr>
        <w:ind w:firstLine="420"/>
        <w:rPr>
          <w:sz w:val="24"/>
        </w:rPr>
      </w:pPr>
      <w:r w:rsidRPr="00CC0A66">
        <w:rPr>
          <w:sz w:val="24"/>
        </w:rPr>
        <w:t>The impacts exerted by phone functions (including Bluetooth phone, CarPlay phone and CarLife phone) on DND are shown as follows:</w:t>
      </w:r>
    </w:p>
    <w:p w:rsidR="00465696" w:rsidRPr="00CC0A66" w:rsidRDefault="00011ECF" w:rsidP="00465696">
      <w:pPr>
        <w:pStyle w:val="ListParagraph"/>
        <w:numPr>
          <w:ilvl w:val="0"/>
          <w:numId w:val="20"/>
        </w:numPr>
        <w:ind w:firstLineChars="0"/>
        <w:rPr>
          <w:sz w:val="24"/>
        </w:rPr>
      </w:pPr>
      <w:r w:rsidRPr="00CC0A66">
        <w:rPr>
          <w:rFonts w:hint="eastAsia"/>
          <w:sz w:val="24"/>
        </w:rPr>
        <w:t>当有电话呼入时，弹出通知信息并响起铃声</w:t>
      </w:r>
      <w:r w:rsidR="00694F0E" w:rsidRPr="00CC0A66">
        <w:rPr>
          <w:rFonts w:hint="eastAsia"/>
          <w:sz w:val="24"/>
        </w:rPr>
        <w:t>。</w:t>
      </w:r>
    </w:p>
    <w:p w:rsidR="00694F0E" w:rsidRPr="00CC0A66" w:rsidRDefault="00AD0B87" w:rsidP="00465696">
      <w:pPr>
        <w:pStyle w:val="ListParagraph"/>
        <w:ind w:left="1140" w:firstLineChars="0" w:firstLine="0"/>
        <w:rPr>
          <w:sz w:val="24"/>
        </w:rPr>
      </w:pPr>
      <w:r w:rsidRPr="00CC0A66">
        <w:rPr>
          <w:sz w:val="24"/>
        </w:rPr>
        <w:t>When a call comes in, a notification message shall pop up, accompanied by a ringtone.</w:t>
      </w:r>
    </w:p>
    <w:p w:rsidR="00465696" w:rsidRPr="00CC0A66" w:rsidRDefault="001B7742" w:rsidP="00465696">
      <w:pPr>
        <w:pStyle w:val="ListParagraph"/>
        <w:numPr>
          <w:ilvl w:val="0"/>
          <w:numId w:val="20"/>
        </w:numPr>
        <w:ind w:firstLineChars="0"/>
        <w:rPr>
          <w:sz w:val="24"/>
        </w:rPr>
      </w:pPr>
      <w:r w:rsidRPr="00CC0A66">
        <w:rPr>
          <w:rFonts w:hint="eastAsia"/>
          <w:sz w:val="24"/>
        </w:rPr>
        <w:t>呼入后，</w:t>
      </w:r>
      <w:r w:rsidR="009142A4" w:rsidRPr="00CC0A66">
        <w:rPr>
          <w:rFonts w:hint="eastAsia"/>
          <w:sz w:val="24"/>
        </w:rPr>
        <w:t>如果用户接听电话，则退出</w:t>
      </w:r>
      <w:r w:rsidR="00694F0E" w:rsidRPr="00CC0A66">
        <w:rPr>
          <w:rFonts w:hint="eastAsia"/>
          <w:sz w:val="24"/>
        </w:rPr>
        <w:t>DND</w:t>
      </w:r>
      <w:r w:rsidR="00626CA7" w:rsidRPr="00CC0A66">
        <w:rPr>
          <w:rFonts w:hint="eastAsia"/>
          <w:sz w:val="24"/>
        </w:rPr>
        <w:t>模式</w:t>
      </w:r>
      <w:r w:rsidR="00105B3A" w:rsidRPr="00CC0A66">
        <w:rPr>
          <w:rFonts w:hint="eastAsia"/>
          <w:sz w:val="24"/>
        </w:rPr>
        <w:t>。</w:t>
      </w:r>
    </w:p>
    <w:p w:rsidR="00694F0E" w:rsidRPr="00CC0A66" w:rsidRDefault="00E344CB" w:rsidP="00465696">
      <w:pPr>
        <w:pStyle w:val="ListParagraph"/>
        <w:ind w:left="1140" w:firstLineChars="0" w:firstLine="0"/>
        <w:rPr>
          <w:sz w:val="24"/>
        </w:rPr>
      </w:pPr>
      <w:r w:rsidRPr="00CC0A66">
        <w:rPr>
          <w:sz w:val="24"/>
        </w:rPr>
        <w:t xml:space="preserve">After </w:t>
      </w:r>
      <w:r w:rsidR="00C24C53" w:rsidRPr="00CC0A66">
        <w:rPr>
          <w:rFonts w:hint="eastAsia"/>
          <w:sz w:val="24"/>
        </w:rPr>
        <w:t>the</w:t>
      </w:r>
      <w:r w:rsidRPr="00CC0A66">
        <w:rPr>
          <w:sz w:val="24"/>
        </w:rPr>
        <w:t xml:space="preserve"> call comes in, if the user answers it</w:t>
      </w:r>
      <w:r w:rsidR="007D1D79" w:rsidRPr="00CC0A66">
        <w:rPr>
          <w:sz w:val="24"/>
        </w:rPr>
        <w:t>,</w:t>
      </w:r>
      <w:r w:rsidRPr="00CC0A66">
        <w:rPr>
          <w:sz w:val="24"/>
        </w:rPr>
        <w:t xml:space="preserve"> </w:t>
      </w:r>
      <w:r w:rsidR="00157D66" w:rsidRPr="00CC0A66">
        <w:rPr>
          <w:rFonts w:hint="eastAsia"/>
          <w:sz w:val="24"/>
        </w:rPr>
        <w:t xml:space="preserve">it shall exit </w:t>
      </w:r>
      <w:r w:rsidR="00105B3A" w:rsidRPr="00CC0A66">
        <w:rPr>
          <w:sz w:val="24"/>
        </w:rPr>
        <w:t>DND mode</w:t>
      </w:r>
      <w:r w:rsidR="007D1D79" w:rsidRPr="00CC0A66">
        <w:rPr>
          <w:sz w:val="24"/>
        </w:rPr>
        <w:t>.</w:t>
      </w:r>
    </w:p>
    <w:p w:rsidR="00465696" w:rsidRPr="00CC0A66" w:rsidRDefault="001B7742" w:rsidP="00465696">
      <w:pPr>
        <w:pStyle w:val="ListParagraph"/>
        <w:numPr>
          <w:ilvl w:val="0"/>
          <w:numId w:val="20"/>
        </w:numPr>
        <w:ind w:firstLineChars="0"/>
        <w:rPr>
          <w:sz w:val="24"/>
        </w:rPr>
      </w:pPr>
      <w:r w:rsidRPr="00CC0A66">
        <w:rPr>
          <w:rFonts w:hint="eastAsia"/>
          <w:sz w:val="24"/>
        </w:rPr>
        <w:t>呼入后，</w:t>
      </w:r>
      <w:r w:rsidR="00000194" w:rsidRPr="00CC0A66">
        <w:rPr>
          <w:rFonts w:hint="eastAsia"/>
          <w:sz w:val="24"/>
        </w:rPr>
        <w:t>如果用户挂断电话</w:t>
      </w:r>
      <w:r w:rsidR="00DF1B44" w:rsidRPr="00CC0A66">
        <w:rPr>
          <w:rFonts w:hint="eastAsia"/>
          <w:sz w:val="24"/>
        </w:rPr>
        <w:t>（未接听）</w:t>
      </w:r>
      <w:r w:rsidR="00000194" w:rsidRPr="00CC0A66">
        <w:rPr>
          <w:rFonts w:hint="eastAsia"/>
          <w:sz w:val="24"/>
        </w:rPr>
        <w:t>，则保持</w:t>
      </w:r>
      <w:r w:rsidR="00694F0E" w:rsidRPr="00CC0A66">
        <w:rPr>
          <w:rFonts w:hint="eastAsia"/>
          <w:sz w:val="24"/>
        </w:rPr>
        <w:t>DND</w:t>
      </w:r>
      <w:r w:rsidR="00694F0E" w:rsidRPr="00CC0A66">
        <w:rPr>
          <w:rFonts w:hint="eastAsia"/>
          <w:sz w:val="24"/>
        </w:rPr>
        <w:t>模式。</w:t>
      </w:r>
    </w:p>
    <w:p w:rsidR="00694F0E" w:rsidRPr="00CC0A66" w:rsidRDefault="00844359" w:rsidP="00465696">
      <w:pPr>
        <w:pStyle w:val="ListParagraph"/>
        <w:ind w:left="1140" w:firstLineChars="0" w:firstLine="0"/>
        <w:rPr>
          <w:sz w:val="24"/>
        </w:rPr>
      </w:pPr>
      <w:r w:rsidRPr="00CC0A66">
        <w:rPr>
          <w:sz w:val="24"/>
        </w:rPr>
        <w:t xml:space="preserve">After </w:t>
      </w:r>
      <w:r w:rsidR="00C24C53" w:rsidRPr="00CC0A66">
        <w:rPr>
          <w:rFonts w:hint="eastAsia"/>
          <w:sz w:val="24"/>
        </w:rPr>
        <w:t>the</w:t>
      </w:r>
      <w:r w:rsidRPr="00CC0A66">
        <w:rPr>
          <w:sz w:val="24"/>
        </w:rPr>
        <w:t xml:space="preserve"> call comes in, if the user hangs it up (does not answer it), </w:t>
      </w:r>
      <w:r w:rsidR="00157D66" w:rsidRPr="00CC0A66">
        <w:rPr>
          <w:rFonts w:hint="eastAsia"/>
          <w:sz w:val="24"/>
        </w:rPr>
        <w:t xml:space="preserve">it shall maintain </w:t>
      </w:r>
      <w:r w:rsidRPr="00CC0A66">
        <w:rPr>
          <w:sz w:val="24"/>
        </w:rPr>
        <w:t>DND mode.</w:t>
      </w:r>
    </w:p>
    <w:p w:rsidR="00465696" w:rsidRPr="00CC0A66" w:rsidRDefault="001B7742" w:rsidP="00465696">
      <w:pPr>
        <w:pStyle w:val="ListParagraph"/>
        <w:numPr>
          <w:ilvl w:val="0"/>
          <w:numId w:val="20"/>
        </w:numPr>
        <w:ind w:firstLineChars="0"/>
        <w:rPr>
          <w:sz w:val="24"/>
        </w:rPr>
      </w:pPr>
      <w:r w:rsidRPr="00CC0A66">
        <w:rPr>
          <w:rFonts w:hint="eastAsia"/>
          <w:sz w:val="24"/>
        </w:rPr>
        <w:t>通话过程中，</w:t>
      </w:r>
      <w:r w:rsidR="00127A23" w:rsidRPr="00CC0A66">
        <w:rPr>
          <w:rFonts w:hint="eastAsia"/>
          <w:sz w:val="24"/>
        </w:rPr>
        <w:t>不妨碍用户</w:t>
      </w:r>
      <w:r w:rsidR="00415A40" w:rsidRPr="00CC0A66">
        <w:rPr>
          <w:rFonts w:hint="eastAsia"/>
          <w:sz w:val="24"/>
        </w:rPr>
        <w:t>主动</w:t>
      </w:r>
      <w:r w:rsidR="00127A23" w:rsidRPr="00CC0A66">
        <w:rPr>
          <w:rFonts w:hint="eastAsia"/>
          <w:sz w:val="24"/>
        </w:rPr>
        <w:t>进入或退出</w:t>
      </w:r>
      <w:r w:rsidR="00127A23" w:rsidRPr="00CC0A66">
        <w:rPr>
          <w:rFonts w:hint="eastAsia"/>
          <w:sz w:val="24"/>
        </w:rPr>
        <w:t>DND</w:t>
      </w:r>
      <w:r w:rsidR="00127A23" w:rsidRPr="00CC0A66">
        <w:rPr>
          <w:rFonts w:hint="eastAsia"/>
          <w:sz w:val="24"/>
        </w:rPr>
        <w:t>模式</w:t>
      </w:r>
      <w:r w:rsidRPr="00CC0A66">
        <w:rPr>
          <w:rFonts w:hint="eastAsia"/>
          <w:sz w:val="24"/>
        </w:rPr>
        <w:t>，</w:t>
      </w:r>
      <w:r w:rsidR="00856347" w:rsidRPr="00CC0A66">
        <w:rPr>
          <w:rFonts w:hint="eastAsia"/>
          <w:sz w:val="24"/>
        </w:rPr>
        <w:t>不影响正常通话声音</w:t>
      </w:r>
      <w:r w:rsidRPr="00CC0A66">
        <w:rPr>
          <w:rFonts w:hint="eastAsia"/>
          <w:sz w:val="24"/>
        </w:rPr>
        <w:t>。</w:t>
      </w:r>
    </w:p>
    <w:p w:rsidR="001B7742" w:rsidRPr="00CC0A66" w:rsidRDefault="00484354" w:rsidP="00465696">
      <w:pPr>
        <w:pStyle w:val="ListParagraph"/>
        <w:ind w:left="1140" w:firstLineChars="0" w:firstLine="0"/>
        <w:rPr>
          <w:sz w:val="24"/>
        </w:rPr>
      </w:pPr>
      <w:r w:rsidRPr="00CC0A66">
        <w:rPr>
          <w:sz w:val="24"/>
        </w:rPr>
        <w:t xml:space="preserve">An ongoing call shall not </w:t>
      </w:r>
      <w:r w:rsidR="00C24C53" w:rsidRPr="00CC0A66">
        <w:rPr>
          <w:rFonts w:hint="eastAsia"/>
          <w:sz w:val="24"/>
        </w:rPr>
        <w:t>hinder</w:t>
      </w:r>
      <w:r w:rsidRPr="00CC0A66">
        <w:rPr>
          <w:sz w:val="24"/>
        </w:rPr>
        <w:t xml:space="preserve"> the user</w:t>
      </w:r>
      <w:r w:rsidR="00415A40" w:rsidRPr="00CC0A66">
        <w:rPr>
          <w:sz w:val="24"/>
        </w:rPr>
        <w:t xml:space="preserve"> from entering/exiting DND mode</w:t>
      </w:r>
      <w:r w:rsidRPr="00CC0A66">
        <w:rPr>
          <w:sz w:val="24"/>
        </w:rPr>
        <w:t>, which s</w:t>
      </w:r>
      <w:r w:rsidR="000E7A82" w:rsidRPr="00CC0A66">
        <w:rPr>
          <w:sz w:val="24"/>
        </w:rPr>
        <w:t>hall not affect the normal call</w:t>
      </w:r>
      <w:r w:rsidRPr="00CC0A66">
        <w:rPr>
          <w:sz w:val="24"/>
        </w:rPr>
        <w:t>.</w:t>
      </w:r>
    </w:p>
    <w:p w:rsidR="00465696" w:rsidRPr="00CC0A66" w:rsidRDefault="00DE22AC" w:rsidP="00465696">
      <w:pPr>
        <w:pStyle w:val="ListParagraph"/>
        <w:numPr>
          <w:ilvl w:val="0"/>
          <w:numId w:val="20"/>
        </w:numPr>
        <w:ind w:firstLineChars="0"/>
        <w:rPr>
          <w:sz w:val="24"/>
        </w:rPr>
      </w:pPr>
      <w:r w:rsidRPr="00CC0A66">
        <w:rPr>
          <w:rFonts w:hint="eastAsia"/>
          <w:sz w:val="24"/>
        </w:rPr>
        <w:t>当用户呼出</w:t>
      </w:r>
      <w:r w:rsidR="00B654D5" w:rsidRPr="00CC0A66">
        <w:rPr>
          <w:rFonts w:hint="eastAsia"/>
          <w:sz w:val="24"/>
        </w:rPr>
        <w:t>电话</w:t>
      </w:r>
      <w:r w:rsidRPr="00CC0A66">
        <w:rPr>
          <w:rFonts w:hint="eastAsia"/>
          <w:sz w:val="24"/>
        </w:rPr>
        <w:t>，中控</w:t>
      </w:r>
      <w:r w:rsidR="00B654D5" w:rsidRPr="00CC0A66">
        <w:rPr>
          <w:rFonts w:hint="eastAsia"/>
          <w:sz w:val="24"/>
        </w:rPr>
        <w:t>退出</w:t>
      </w:r>
      <w:r w:rsidRPr="00CC0A66">
        <w:rPr>
          <w:rFonts w:hint="eastAsia"/>
          <w:sz w:val="24"/>
        </w:rPr>
        <w:t>DND</w:t>
      </w:r>
      <w:r w:rsidRPr="00CC0A66">
        <w:rPr>
          <w:rFonts w:hint="eastAsia"/>
          <w:sz w:val="24"/>
        </w:rPr>
        <w:t>模式。</w:t>
      </w:r>
    </w:p>
    <w:p w:rsidR="00E13487" w:rsidRDefault="00DE22AC" w:rsidP="00465696">
      <w:pPr>
        <w:pStyle w:val="ListParagraph"/>
        <w:ind w:left="1140" w:firstLineChars="0" w:firstLine="0"/>
        <w:rPr>
          <w:sz w:val="24"/>
        </w:rPr>
      </w:pPr>
      <w:r w:rsidRPr="00CC0A66">
        <w:rPr>
          <w:rFonts w:hint="eastAsia"/>
          <w:sz w:val="24"/>
        </w:rPr>
        <w:t>When</w:t>
      </w:r>
      <w:r w:rsidR="00B654D5" w:rsidRPr="00CC0A66">
        <w:rPr>
          <w:sz w:val="24"/>
        </w:rPr>
        <w:t xml:space="preserve"> the user start a call</w:t>
      </w:r>
      <w:r w:rsidRPr="00CC0A66">
        <w:rPr>
          <w:sz w:val="24"/>
        </w:rPr>
        <w:t xml:space="preserve">, it shall </w:t>
      </w:r>
      <w:r w:rsidR="00B654D5" w:rsidRPr="00CC0A66">
        <w:rPr>
          <w:rFonts w:hint="eastAsia"/>
          <w:sz w:val="24"/>
        </w:rPr>
        <w:t>exit</w:t>
      </w:r>
      <w:r w:rsidR="00E30B12" w:rsidRPr="00CC0A66">
        <w:rPr>
          <w:sz w:val="24"/>
        </w:rPr>
        <w:t xml:space="preserve"> DND mode.</w:t>
      </w:r>
    </w:p>
    <w:p w:rsidR="001D5350" w:rsidRDefault="001D5350" w:rsidP="001D5350">
      <w:pPr>
        <w:rPr>
          <w:sz w:val="24"/>
        </w:rPr>
      </w:pPr>
    </w:p>
    <w:p w:rsidR="001D5350" w:rsidRDefault="001D5350" w:rsidP="001D5350">
      <w:pPr>
        <w:ind w:firstLine="480"/>
        <w:rPr>
          <w:color w:val="FF0000"/>
          <w:sz w:val="24"/>
        </w:rPr>
      </w:pPr>
      <w:r w:rsidRPr="001D5350">
        <w:rPr>
          <w:rFonts w:hint="eastAsia"/>
          <w:color w:val="FF0000"/>
          <w:sz w:val="24"/>
        </w:rPr>
        <w:t>VR</w:t>
      </w:r>
      <w:r w:rsidRPr="001D5350">
        <w:rPr>
          <w:rFonts w:hint="eastAsia"/>
          <w:color w:val="FF0000"/>
          <w:sz w:val="24"/>
        </w:rPr>
        <w:t>语音功能因界面层级比普通界面高，</w:t>
      </w:r>
      <w:r w:rsidRPr="001D5350">
        <w:rPr>
          <w:rFonts w:hint="eastAsia"/>
          <w:color w:val="FF0000"/>
          <w:sz w:val="24"/>
        </w:rPr>
        <w:t>VR</w:t>
      </w:r>
      <w:r w:rsidRPr="001D5350">
        <w:rPr>
          <w:rFonts w:hint="eastAsia"/>
          <w:color w:val="FF0000"/>
          <w:sz w:val="24"/>
        </w:rPr>
        <w:t>唤醒以后对话框在</w:t>
      </w:r>
      <w:r w:rsidRPr="001D5350">
        <w:rPr>
          <w:rFonts w:hint="eastAsia"/>
          <w:color w:val="FF0000"/>
          <w:sz w:val="24"/>
        </w:rPr>
        <w:t>DND</w:t>
      </w:r>
      <w:r w:rsidRPr="001D5350">
        <w:rPr>
          <w:rFonts w:hint="eastAsia"/>
          <w:color w:val="FF0000"/>
          <w:sz w:val="24"/>
        </w:rPr>
        <w:t>界面之上，系统不退出</w:t>
      </w:r>
      <w:r w:rsidRPr="001D5350">
        <w:rPr>
          <w:rFonts w:hint="eastAsia"/>
          <w:color w:val="FF0000"/>
          <w:sz w:val="24"/>
        </w:rPr>
        <w:t>DND</w:t>
      </w:r>
      <w:r w:rsidRPr="001D5350">
        <w:rPr>
          <w:rFonts w:hint="eastAsia"/>
          <w:color w:val="FF0000"/>
          <w:sz w:val="24"/>
        </w:rPr>
        <w:t>模式，当系统通过语音需要跳转界面时，才退出</w:t>
      </w:r>
      <w:r w:rsidRPr="001D5350">
        <w:rPr>
          <w:rFonts w:hint="eastAsia"/>
          <w:color w:val="FF0000"/>
          <w:sz w:val="24"/>
        </w:rPr>
        <w:t>DND</w:t>
      </w:r>
      <w:r w:rsidRPr="001D5350">
        <w:rPr>
          <w:rFonts w:hint="eastAsia"/>
          <w:color w:val="FF0000"/>
          <w:sz w:val="24"/>
        </w:rPr>
        <w:t>模式。</w:t>
      </w:r>
    </w:p>
    <w:p w:rsidR="001D5350" w:rsidRDefault="00131932" w:rsidP="001D5350">
      <w:pPr>
        <w:ind w:firstLine="480"/>
        <w:rPr>
          <w:color w:val="FF0000"/>
          <w:sz w:val="24"/>
        </w:rPr>
      </w:pPr>
      <w:r w:rsidRPr="00131932">
        <w:rPr>
          <w:color w:val="FF0000"/>
          <w:sz w:val="24"/>
        </w:rPr>
        <w:t>Because the interface level of VR voice function is higher than ordinary interface, the dialog box will be on the DND interface after VR wake-up, and the system will not exit DND mode. When the system needs to jump to the interface through voice, it will exit DND mode.</w:t>
      </w:r>
    </w:p>
    <w:p w:rsidR="001D5350" w:rsidRPr="001D5350" w:rsidRDefault="001D5350" w:rsidP="001D5350">
      <w:pPr>
        <w:ind w:firstLine="480"/>
        <w:rPr>
          <w:color w:val="FF0000"/>
          <w:sz w:val="24"/>
        </w:rPr>
      </w:pPr>
    </w:p>
    <w:p w:rsidR="00DF5E88" w:rsidRPr="00AE69F3" w:rsidRDefault="00DF5E88" w:rsidP="00DF5E88">
      <w:pPr>
        <w:ind w:firstLine="420"/>
        <w:rPr>
          <w:strike/>
          <w:color w:val="FF0000"/>
          <w:sz w:val="24"/>
        </w:rPr>
      </w:pPr>
      <w:r w:rsidRPr="00CC0A66">
        <w:rPr>
          <w:rFonts w:hint="eastAsia"/>
          <w:sz w:val="24"/>
        </w:rPr>
        <w:t>另外，用户可以通过下滑手势进入</w:t>
      </w:r>
      <w:r w:rsidRPr="00CC0A66">
        <w:rPr>
          <w:rFonts w:hint="eastAsia"/>
          <w:sz w:val="24"/>
        </w:rPr>
        <w:t>INC</w:t>
      </w:r>
      <w:r w:rsidRPr="00CC0A66">
        <w:rPr>
          <w:rFonts w:hint="eastAsia"/>
          <w:sz w:val="24"/>
        </w:rPr>
        <w:t>，进入和退出</w:t>
      </w:r>
      <w:r w:rsidRPr="00CC0A66">
        <w:rPr>
          <w:rFonts w:hint="eastAsia"/>
          <w:sz w:val="24"/>
        </w:rPr>
        <w:t>INC</w:t>
      </w:r>
      <w:r w:rsidRPr="00CC0A66">
        <w:rPr>
          <w:rFonts w:hint="eastAsia"/>
          <w:sz w:val="24"/>
        </w:rPr>
        <w:t>不会退出</w:t>
      </w:r>
      <w:r w:rsidRPr="00CC0A66">
        <w:rPr>
          <w:rFonts w:hint="eastAsia"/>
          <w:sz w:val="24"/>
        </w:rPr>
        <w:t>DND</w:t>
      </w:r>
      <w:r w:rsidR="00FB455A" w:rsidRPr="00CC0A66">
        <w:rPr>
          <w:rFonts w:hint="eastAsia"/>
          <w:sz w:val="24"/>
        </w:rPr>
        <w:t>模式，但若用户点击</w:t>
      </w:r>
      <w:r w:rsidR="00FB455A" w:rsidRPr="00CC0A66">
        <w:rPr>
          <w:rFonts w:hint="eastAsia"/>
          <w:sz w:val="24"/>
        </w:rPr>
        <w:t>INC</w:t>
      </w:r>
      <w:r w:rsidR="00FB455A" w:rsidRPr="00CC0A66">
        <w:rPr>
          <w:rFonts w:hint="eastAsia"/>
          <w:sz w:val="24"/>
        </w:rPr>
        <w:t>中的</w:t>
      </w:r>
      <w:r w:rsidR="001F7E90" w:rsidRPr="00CC0A66">
        <w:rPr>
          <w:rFonts w:hint="eastAsia"/>
          <w:sz w:val="24"/>
        </w:rPr>
        <w:t>通知信息</w:t>
      </w:r>
      <w:r w:rsidR="00FB455A" w:rsidRPr="00CC0A66">
        <w:rPr>
          <w:rFonts w:hint="eastAsia"/>
          <w:sz w:val="24"/>
        </w:rPr>
        <w:t>，则会退出</w:t>
      </w:r>
      <w:r w:rsidR="00FB455A" w:rsidRPr="00CC0A66">
        <w:rPr>
          <w:rFonts w:hint="eastAsia"/>
          <w:sz w:val="24"/>
        </w:rPr>
        <w:t>DND</w:t>
      </w:r>
      <w:r w:rsidR="00FB455A" w:rsidRPr="003B4458">
        <w:rPr>
          <w:rFonts w:hint="eastAsia"/>
          <w:sz w:val="24"/>
        </w:rPr>
        <w:t>。</w:t>
      </w:r>
      <w:r w:rsidR="00692E84" w:rsidRPr="00AE69F3">
        <w:rPr>
          <w:rFonts w:hint="eastAsia"/>
          <w:strike/>
          <w:color w:val="FF0000"/>
          <w:sz w:val="24"/>
        </w:rPr>
        <w:t>并且，点击入屏的按键也不会退出</w:t>
      </w:r>
      <w:r w:rsidR="00692E84" w:rsidRPr="00AE69F3">
        <w:rPr>
          <w:rFonts w:hint="eastAsia"/>
          <w:strike/>
          <w:color w:val="FF0000"/>
          <w:sz w:val="24"/>
        </w:rPr>
        <w:t>DND</w:t>
      </w:r>
      <w:r w:rsidR="00692E84" w:rsidRPr="00AE69F3">
        <w:rPr>
          <w:rFonts w:hint="eastAsia"/>
          <w:strike/>
          <w:color w:val="FF0000"/>
          <w:sz w:val="24"/>
        </w:rPr>
        <w:t>。</w:t>
      </w:r>
    </w:p>
    <w:p w:rsidR="00DF5E88" w:rsidRPr="003B4458" w:rsidRDefault="00DF5E88" w:rsidP="00DF5E88">
      <w:pPr>
        <w:ind w:firstLine="420"/>
        <w:rPr>
          <w:sz w:val="24"/>
        </w:rPr>
      </w:pPr>
      <w:r w:rsidRPr="003B4458">
        <w:rPr>
          <w:sz w:val="24"/>
        </w:rPr>
        <w:t>In addition, the central control can enter INC through slide gesture. Entering or qu</w:t>
      </w:r>
      <w:r w:rsidR="00FB455A" w:rsidRPr="003B4458">
        <w:rPr>
          <w:sz w:val="24"/>
        </w:rPr>
        <w:t>itting INC won’t exit DND mode, but DND shal</w:t>
      </w:r>
      <w:r w:rsidR="001F7E90" w:rsidRPr="003B4458">
        <w:rPr>
          <w:sz w:val="24"/>
        </w:rPr>
        <w:t>l exit if the user touch notifications</w:t>
      </w:r>
      <w:r w:rsidR="00FB455A" w:rsidRPr="003B4458">
        <w:rPr>
          <w:sz w:val="24"/>
        </w:rPr>
        <w:t xml:space="preserve"> in INC.</w:t>
      </w:r>
      <w:r w:rsidR="00692E84" w:rsidRPr="003B4458">
        <w:rPr>
          <w:sz w:val="24"/>
        </w:rPr>
        <w:t xml:space="preserve"> </w:t>
      </w:r>
      <w:r w:rsidR="00692E84" w:rsidRPr="003B4458">
        <w:rPr>
          <w:rFonts w:hint="eastAsia"/>
          <w:sz w:val="24"/>
        </w:rPr>
        <w:t>Also</w:t>
      </w:r>
      <w:r w:rsidR="00692E84" w:rsidRPr="003B4458">
        <w:rPr>
          <w:sz w:val="24"/>
        </w:rPr>
        <w:t>, tapping the virtual keys won’t exit DND.</w:t>
      </w:r>
    </w:p>
    <w:p w:rsidR="00B208D4" w:rsidRPr="00CC0A66" w:rsidRDefault="009142A4" w:rsidP="009142A4">
      <w:pPr>
        <w:pStyle w:val="Heading2"/>
      </w:pPr>
      <w:bookmarkStart w:id="9" w:name="_Toc36814741"/>
      <w:r w:rsidRPr="003B4458">
        <w:rPr>
          <w:rFonts w:hint="eastAsia"/>
        </w:rPr>
        <w:t>极简模式的进入和退出</w:t>
      </w:r>
      <w:r w:rsidR="000077B2" w:rsidRPr="003B4458">
        <w:t>/Entry and Exit of Stealth mo</w:t>
      </w:r>
      <w:r w:rsidR="000077B2" w:rsidRPr="00CC0A66">
        <w:t>de</w:t>
      </w:r>
      <w:bookmarkEnd w:id="9"/>
    </w:p>
    <w:p w:rsidR="00BA479A" w:rsidRPr="00CC0A66" w:rsidRDefault="009142A4" w:rsidP="00BB7277">
      <w:pPr>
        <w:ind w:firstLine="420"/>
        <w:rPr>
          <w:sz w:val="24"/>
        </w:rPr>
      </w:pPr>
      <w:r w:rsidRPr="00CC0A66">
        <w:rPr>
          <w:rFonts w:hint="eastAsia"/>
          <w:sz w:val="24"/>
        </w:rPr>
        <w:t>极简</w:t>
      </w:r>
      <w:r w:rsidR="00CB5ED7" w:rsidRPr="00CC0A66">
        <w:rPr>
          <w:rFonts w:hint="eastAsia"/>
          <w:sz w:val="24"/>
        </w:rPr>
        <w:t>模式是与</w:t>
      </w:r>
      <w:r w:rsidR="00D33C41" w:rsidRPr="00CC0A66">
        <w:rPr>
          <w:rFonts w:hint="eastAsia"/>
          <w:sz w:val="24"/>
        </w:rPr>
        <w:t>仪表极简模式联动的模式。</w:t>
      </w:r>
      <w:r w:rsidRPr="00CC0A66">
        <w:rPr>
          <w:rFonts w:hint="eastAsia"/>
          <w:sz w:val="24"/>
        </w:rPr>
        <w:t>极简</w:t>
      </w:r>
      <w:r w:rsidR="000103F9" w:rsidRPr="00CC0A66">
        <w:rPr>
          <w:rFonts w:hint="eastAsia"/>
          <w:sz w:val="24"/>
        </w:rPr>
        <w:t>模式的优先级低于</w:t>
      </w:r>
      <w:r w:rsidR="00BA479A" w:rsidRPr="00CC0A66">
        <w:rPr>
          <w:rFonts w:hint="eastAsia"/>
          <w:sz w:val="24"/>
        </w:rPr>
        <w:t>免打扰模式。</w:t>
      </w:r>
    </w:p>
    <w:p w:rsidR="00247435" w:rsidRPr="00CC0A66" w:rsidRDefault="00E419B5" w:rsidP="00BB7277">
      <w:pPr>
        <w:ind w:firstLine="420"/>
        <w:rPr>
          <w:sz w:val="24"/>
        </w:rPr>
      </w:pPr>
      <w:r w:rsidRPr="00CC0A66">
        <w:rPr>
          <w:sz w:val="24"/>
        </w:rPr>
        <w:t xml:space="preserve">The Stealth mode, as a mode that </w:t>
      </w:r>
      <w:r w:rsidR="00157D66" w:rsidRPr="00CC0A66">
        <w:rPr>
          <w:rFonts w:hint="eastAsia"/>
          <w:sz w:val="24"/>
        </w:rPr>
        <w:t>is jointly operated</w:t>
      </w:r>
      <w:r w:rsidRPr="00CC0A66">
        <w:rPr>
          <w:sz w:val="24"/>
        </w:rPr>
        <w:t xml:space="preserve"> with its counterpart of the instrument panel, enjoys a priority lower than that of DND mode.</w:t>
      </w:r>
    </w:p>
    <w:p w:rsidR="008B79A5" w:rsidRPr="00CC0A66" w:rsidRDefault="008B79A5" w:rsidP="00BB7277">
      <w:pPr>
        <w:ind w:firstLine="420"/>
        <w:rPr>
          <w:sz w:val="24"/>
        </w:rPr>
      </w:pPr>
      <w:r w:rsidRPr="00CC0A66">
        <w:rPr>
          <w:rFonts w:hint="eastAsia"/>
          <w:sz w:val="24"/>
        </w:rPr>
        <w:t>当仪表进入极简模式时，</w:t>
      </w:r>
      <w:r w:rsidR="00101B00" w:rsidRPr="00CC0A66">
        <w:rPr>
          <w:rFonts w:hint="eastAsia"/>
          <w:sz w:val="24"/>
        </w:rPr>
        <w:t>若中控</w:t>
      </w:r>
      <w:r w:rsidR="009A5A6B" w:rsidRPr="00CC0A66">
        <w:rPr>
          <w:rFonts w:hint="eastAsia"/>
          <w:sz w:val="24"/>
        </w:rPr>
        <w:t>满足以下条件，则</w:t>
      </w:r>
      <w:r w:rsidRPr="00CC0A66">
        <w:rPr>
          <w:rFonts w:hint="eastAsia"/>
          <w:sz w:val="24"/>
        </w:rPr>
        <w:t>立即进入极简模式。</w:t>
      </w:r>
    </w:p>
    <w:p w:rsidR="00E419B5" w:rsidRPr="000E5AC2" w:rsidRDefault="00E419B5" w:rsidP="00BB7277">
      <w:pPr>
        <w:ind w:firstLine="420"/>
        <w:rPr>
          <w:sz w:val="24"/>
        </w:rPr>
      </w:pPr>
      <w:r w:rsidRPr="00CC0A66">
        <w:rPr>
          <w:sz w:val="24"/>
        </w:rPr>
        <w:t xml:space="preserve">Once the instrument panel </w:t>
      </w:r>
      <w:r w:rsidR="00157D66" w:rsidRPr="00CC0A66">
        <w:rPr>
          <w:rFonts w:hint="eastAsia"/>
          <w:sz w:val="24"/>
        </w:rPr>
        <w:t>enters</w:t>
      </w:r>
      <w:r w:rsidRPr="00CC0A66">
        <w:rPr>
          <w:sz w:val="24"/>
        </w:rPr>
        <w:t xml:space="preserve"> Stealth mode, the central control console shall also </w:t>
      </w:r>
      <w:r w:rsidR="00157D66" w:rsidRPr="00CC0A66">
        <w:rPr>
          <w:rFonts w:hint="eastAsia"/>
          <w:sz w:val="24"/>
        </w:rPr>
        <w:t>enter</w:t>
      </w:r>
      <w:r w:rsidRPr="00CC0A66">
        <w:rPr>
          <w:sz w:val="24"/>
        </w:rPr>
        <w:t xml:space="preserve"> Stealth mode im</w:t>
      </w:r>
      <w:r w:rsidRPr="000E5AC2">
        <w:rPr>
          <w:sz w:val="24"/>
        </w:rPr>
        <w:t>mediately</w:t>
      </w:r>
      <w:r w:rsidR="00B235A1" w:rsidRPr="000E5AC2">
        <w:rPr>
          <w:sz w:val="24"/>
        </w:rPr>
        <w:t xml:space="preserve"> if the following conditions are met</w:t>
      </w:r>
      <w:r w:rsidRPr="000E5AC2">
        <w:rPr>
          <w:sz w:val="24"/>
        </w:rPr>
        <w:t>.</w:t>
      </w:r>
    </w:p>
    <w:p w:rsidR="009A5A6B" w:rsidRPr="000E5AC2" w:rsidRDefault="009A5A6B" w:rsidP="009A5A6B">
      <w:pPr>
        <w:pStyle w:val="ListParagraph"/>
        <w:numPr>
          <w:ilvl w:val="0"/>
          <w:numId w:val="20"/>
        </w:numPr>
        <w:ind w:firstLineChars="0"/>
        <w:rPr>
          <w:strike/>
          <w:sz w:val="24"/>
        </w:rPr>
      </w:pPr>
      <w:r w:rsidRPr="000E5AC2">
        <w:rPr>
          <w:rFonts w:hint="eastAsia"/>
          <w:strike/>
          <w:sz w:val="24"/>
        </w:rPr>
        <w:t>中控画面不处于导航</w:t>
      </w:r>
      <w:r w:rsidR="00665CFF" w:rsidRPr="000E5AC2">
        <w:rPr>
          <w:rFonts w:hint="eastAsia"/>
          <w:strike/>
          <w:sz w:val="24"/>
        </w:rPr>
        <w:t>应用所有相关</w:t>
      </w:r>
      <w:r w:rsidRPr="000E5AC2">
        <w:rPr>
          <w:rFonts w:hint="eastAsia"/>
          <w:strike/>
          <w:sz w:val="24"/>
        </w:rPr>
        <w:t>界面</w:t>
      </w:r>
    </w:p>
    <w:p w:rsidR="009A5A6B" w:rsidRPr="000E5AC2" w:rsidRDefault="009A5A6B" w:rsidP="009A5A6B">
      <w:pPr>
        <w:pStyle w:val="ListParagraph"/>
        <w:ind w:left="1140" w:firstLineChars="0" w:firstLine="0"/>
        <w:rPr>
          <w:strike/>
          <w:sz w:val="24"/>
        </w:rPr>
      </w:pPr>
      <w:r w:rsidRPr="000E5AC2">
        <w:rPr>
          <w:strike/>
          <w:sz w:val="24"/>
        </w:rPr>
        <w:t>The image of central control console does not show the screen of navigation</w:t>
      </w:r>
      <w:r w:rsidR="00A91D5C" w:rsidRPr="000E5AC2">
        <w:rPr>
          <w:strike/>
          <w:sz w:val="24"/>
        </w:rPr>
        <w:t xml:space="preserve"> app</w:t>
      </w:r>
    </w:p>
    <w:p w:rsidR="009A5A6B" w:rsidRPr="000E5AC2" w:rsidRDefault="009A5A6B" w:rsidP="009A5A6B">
      <w:pPr>
        <w:pStyle w:val="ListParagraph"/>
        <w:numPr>
          <w:ilvl w:val="0"/>
          <w:numId w:val="20"/>
        </w:numPr>
        <w:ind w:firstLineChars="0"/>
        <w:rPr>
          <w:sz w:val="24"/>
        </w:rPr>
      </w:pPr>
      <w:r w:rsidRPr="000E5AC2">
        <w:rPr>
          <w:rFonts w:hint="eastAsia"/>
          <w:sz w:val="24"/>
        </w:rPr>
        <w:t>中控画面不处于</w:t>
      </w:r>
      <w:r w:rsidRPr="000E5AC2">
        <w:rPr>
          <w:rFonts w:hint="eastAsia"/>
          <w:sz w:val="24"/>
        </w:rPr>
        <w:t>CarPlay</w:t>
      </w:r>
      <w:r w:rsidRPr="000E5AC2">
        <w:rPr>
          <w:rFonts w:hint="eastAsia"/>
          <w:sz w:val="24"/>
        </w:rPr>
        <w:t>和</w:t>
      </w:r>
      <w:r w:rsidRPr="000E5AC2">
        <w:rPr>
          <w:rFonts w:hint="eastAsia"/>
          <w:sz w:val="24"/>
        </w:rPr>
        <w:t>CarLife</w:t>
      </w:r>
      <w:r w:rsidRPr="000E5AC2">
        <w:rPr>
          <w:rFonts w:hint="eastAsia"/>
          <w:sz w:val="24"/>
        </w:rPr>
        <w:t>投屏状态</w:t>
      </w:r>
    </w:p>
    <w:p w:rsidR="00A91D5C" w:rsidRPr="000E5AC2" w:rsidRDefault="00A91D5C" w:rsidP="00A91D5C">
      <w:pPr>
        <w:pStyle w:val="ListParagraph"/>
        <w:ind w:left="1140" w:firstLineChars="0" w:firstLine="0"/>
        <w:rPr>
          <w:sz w:val="24"/>
        </w:rPr>
      </w:pPr>
      <w:r w:rsidRPr="000E5AC2">
        <w:rPr>
          <w:rFonts w:hint="eastAsia"/>
          <w:sz w:val="24"/>
        </w:rPr>
        <w:t>CarPlay/CarLife is</w:t>
      </w:r>
      <w:r w:rsidRPr="000E5AC2">
        <w:rPr>
          <w:sz w:val="24"/>
        </w:rPr>
        <w:t xml:space="preserve"> not projecting</w:t>
      </w:r>
    </w:p>
    <w:p w:rsidR="006E116A" w:rsidRPr="000E5AC2" w:rsidRDefault="006E116A" w:rsidP="009A5A6B">
      <w:pPr>
        <w:pStyle w:val="ListParagraph"/>
        <w:numPr>
          <w:ilvl w:val="0"/>
          <w:numId w:val="20"/>
        </w:numPr>
        <w:ind w:firstLineChars="0"/>
        <w:rPr>
          <w:sz w:val="24"/>
        </w:rPr>
      </w:pPr>
      <w:r w:rsidRPr="000E5AC2">
        <w:rPr>
          <w:rFonts w:hint="eastAsia"/>
          <w:sz w:val="24"/>
        </w:rPr>
        <w:t>不处于通话状态</w:t>
      </w:r>
    </w:p>
    <w:p w:rsidR="009A5A6B" w:rsidRPr="000E5AC2" w:rsidRDefault="00A91D5C" w:rsidP="009A5A6B">
      <w:pPr>
        <w:ind w:left="1140"/>
        <w:rPr>
          <w:sz w:val="24"/>
        </w:rPr>
      </w:pPr>
      <w:r w:rsidRPr="000E5AC2">
        <w:rPr>
          <w:sz w:val="24"/>
        </w:rPr>
        <w:t>Is not in a call</w:t>
      </w:r>
    </w:p>
    <w:p w:rsidR="009A5A6B" w:rsidRPr="00CC0A66" w:rsidRDefault="009A5A6B" w:rsidP="009A5A6B">
      <w:pPr>
        <w:pStyle w:val="ListParagraph"/>
        <w:numPr>
          <w:ilvl w:val="0"/>
          <w:numId w:val="20"/>
        </w:numPr>
        <w:ind w:firstLineChars="0"/>
        <w:rPr>
          <w:sz w:val="24"/>
        </w:rPr>
      </w:pPr>
      <w:r w:rsidRPr="00CC0A66">
        <w:rPr>
          <w:rFonts w:hint="eastAsia"/>
          <w:sz w:val="24"/>
        </w:rPr>
        <w:t>语音助手未在使用状态</w:t>
      </w:r>
    </w:p>
    <w:p w:rsidR="009A5A6B" w:rsidRPr="00CC0A66" w:rsidRDefault="009A5A6B" w:rsidP="009A5A6B">
      <w:pPr>
        <w:pStyle w:val="ListParagraph"/>
        <w:ind w:left="1140" w:firstLineChars="0" w:firstLine="0"/>
        <w:rPr>
          <w:sz w:val="24"/>
        </w:rPr>
      </w:pPr>
      <w:r w:rsidRPr="00CC0A66">
        <w:rPr>
          <w:rFonts w:hint="eastAsia"/>
          <w:sz w:val="24"/>
        </w:rPr>
        <w:t>T</w:t>
      </w:r>
      <w:r w:rsidRPr="00CC0A66">
        <w:rPr>
          <w:sz w:val="24"/>
        </w:rPr>
        <w:t>he voice assistant is not in use</w:t>
      </w:r>
    </w:p>
    <w:p w:rsidR="009A5A6B" w:rsidRPr="00CC0A66" w:rsidRDefault="009A5A6B" w:rsidP="009A5A6B">
      <w:pPr>
        <w:pStyle w:val="ListParagraph"/>
        <w:numPr>
          <w:ilvl w:val="0"/>
          <w:numId w:val="20"/>
        </w:numPr>
        <w:ind w:firstLineChars="0"/>
        <w:rPr>
          <w:sz w:val="24"/>
        </w:rPr>
      </w:pPr>
      <w:r w:rsidRPr="00CC0A66">
        <w:rPr>
          <w:rFonts w:hint="eastAsia"/>
          <w:sz w:val="24"/>
        </w:rPr>
        <w:t>中控不处于免打扰模式</w:t>
      </w:r>
    </w:p>
    <w:p w:rsidR="009A5A6B" w:rsidRDefault="009A5A6B" w:rsidP="009A5A6B">
      <w:pPr>
        <w:pStyle w:val="ListParagraph"/>
        <w:ind w:left="1140" w:firstLineChars="0" w:firstLine="0"/>
        <w:rPr>
          <w:sz w:val="24"/>
        </w:rPr>
      </w:pPr>
      <w:r w:rsidRPr="00CC0A66">
        <w:rPr>
          <w:sz w:val="24"/>
        </w:rPr>
        <w:t xml:space="preserve">The central control console does not run </w:t>
      </w:r>
      <w:r w:rsidRPr="00CC0A66">
        <w:rPr>
          <w:rFonts w:hint="eastAsia"/>
          <w:sz w:val="24"/>
        </w:rPr>
        <w:t xml:space="preserve">in </w:t>
      </w:r>
      <w:r w:rsidRPr="00CC0A66">
        <w:rPr>
          <w:sz w:val="24"/>
        </w:rPr>
        <w:t>DND mode</w:t>
      </w:r>
    </w:p>
    <w:p w:rsidR="001541F5" w:rsidRPr="00CC0A66" w:rsidRDefault="001541F5" w:rsidP="009A5A6B">
      <w:pPr>
        <w:pStyle w:val="ListParagraph"/>
        <w:ind w:left="1140" w:firstLineChars="0" w:firstLine="0"/>
        <w:rPr>
          <w:sz w:val="24"/>
        </w:rPr>
      </w:pPr>
    </w:p>
    <w:p w:rsidR="009A5A6B" w:rsidRPr="00CC0A66" w:rsidRDefault="009A5A6B" w:rsidP="009A5A6B">
      <w:pPr>
        <w:ind w:firstLine="420"/>
        <w:rPr>
          <w:sz w:val="24"/>
        </w:rPr>
      </w:pPr>
      <w:r w:rsidRPr="00CC0A66">
        <w:rPr>
          <w:rFonts w:hint="eastAsia"/>
          <w:sz w:val="24"/>
        </w:rPr>
        <w:t>当仪表处于极简模式且中控不处于极简模式时，中控满足以下所有条件则自动进入极简模式：</w:t>
      </w:r>
    </w:p>
    <w:p w:rsidR="009A5A6B" w:rsidRPr="00CC0A66" w:rsidRDefault="009A5A6B" w:rsidP="009A5A6B">
      <w:pPr>
        <w:ind w:firstLine="420"/>
        <w:rPr>
          <w:sz w:val="24"/>
        </w:rPr>
      </w:pPr>
      <w:r w:rsidRPr="00CC0A66">
        <w:rPr>
          <w:sz w:val="24"/>
        </w:rPr>
        <w:t xml:space="preserve">When the instrument panel </w:t>
      </w:r>
      <w:r w:rsidRPr="00CC0A66">
        <w:rPr>
          <w:rFonts w:hint="eastAsia"/>
          <w:sz w:val="24"/>
        </w:rPr>
        <w:t>is in</w:t>
      </w:r>
      <w:r w:rsidRPr="00CC0A66">
        <w:rPr>
          <w:sz w:val="24"/>
        </w:rPr>
        <w:t xml:space="preserve"> Stealth mode but the central control console </w:t>
      </w:r>
      <w:r w:rsidRPr="00CC0A66">
        <w:rPr>
          <w:rFonts w:hint="eastAsia"/>
          <w:sz w:val="24"/>
        </w:rPr>
        <w:t xml:space="preserve">is not in </w:t>
      </w:r>
      <w:r w:rsidRPr="00CC0A66">
        <w:rPr>
          <w:sz w:val="24"/>
        </w:rPr>
        <w:t xml:space="preserve">that, once all the following conditions are met, the central control console shall automatically </w:t>
      </w:r>
      <w:r w:rsidRPr="00CC0A66">
        <w:rPr>
          <w:rFonts w:hint="eastAsia"/>
          <w:sz w:val="24"/>
        </w:rPr>
        <w:t>enter</w:t>
      </w:r>
      <w:r w:rsidRPr="00CC0A66">
        <w:rPr>
          <w:sz w:val="24"/>
        </w:rPr>
        <w:t xml:space="preserve"> Stealth mode:</w:t>
      </w:r>
    </w:p>
    <w:p w:rsidR="009A5A6B" w:rsidRPr="00CC0A66" w:rsidRDefault="009A5A6B" w:rsidP="00DB7122">
      <w:pPr>
        <w:pStyle w:val="ListParagraph"/>
        <w:numPr>
          <w:ilvl w:val="0"/>
          <w:numId w:val="20"/>
        </w:numPr>
        <w:ind w:firstLineChars="0"/>
        <w:rPr>
          <w:sz w:val="24"/>
        </w:rPr>
      </w:pPr>
      <w:r w:rsidRPr="00CC0A66">
        <w:rPr>
          <w:rFonts w:hint="eastAsia"/>
          <w:sz w:val="24"/>
        </w:rPr>
        <w:t>系统在</w:t>
      </w:r>
      <w:r w:rsidR="00DB7122" w:rsidRPr="00CC0A66">
        <w:rPr>
          <w:i/>
          <w:sz w:val="24"/>
        </w:rPr>
        <w:t>P_STEALTH_TIME</w:t>
      </w:r>
      <w:r w:rsidRPr="00CC0A66">
        <w:rPr>
          <w:rFonts w:hint="eastAsia"/>
          <w:sz w:val="24"/>
        </w:rPr>
        <w:t>内没有检测到用户对中控屏进行触控</w:t>
      </w:r>
    </w:p>
    <w:p w:rsidR="009A5A6B" w:rsidRPr="00CC0A66" w:rsidRDefault="009A5A6B" w:rsidP="009A5A6B">
      <w:pPr>
        <w:pStyle w:val="ListParagraph"/>
        <w:ind w:left="1140" w:firstLineChars="0" w:firstLine="0"/>
        <w:rPr>
          <w:sz w:val="24"/>
        </w:rPr>
      </w:pPr>
      <w:r w:rsidRPr="00CC0A66">
        <w:rPr>
          <w:sz w:val="24"/>
        </w:rPr>
        <w:t xml:space="preserve">The system does not detect that the user touches </w:t>
      </w:r>
      <w:r w:rsidRPr="00CC0A66">
        <w:rPr>
          <w:rFonts w:hint="eastAsia"/>
          <w:sz w:val="24"/>
        </w:rPr>
        <w:t>the screen</w:t>
      </w:r>
      <w:r w:rsidRPr="00CC0A66">
        <w:rPr>
          <w:sz w:val="24"/>
        </w:rPr>
        <w:t xml:space="preserve"> of the central control console during </w:t>
      </w:r>
      <w:r w:rsidR="00DB7122" w:rsidRPr="00CC0A66">
        <w:rPr>
          <w:i/>
          <w:sz w:val="24"/>
        </w:rPr>
        <w:t>P_STEALTH_TIME</w:t>
      </w:r>
    </w:p>
    <w:p w:rsidR="009A5A6B" w:rsidRPr="00CC0A66" w:rsidRDefault="009A5A6B" w:rsidP="00DB7122">
      <w:pPr>
        <w:pStyle w:val="ListParagraph"/>
        <w:numPr>
          <w:ilvl w:val="0"/>
          <w:numId w:val="20"/>
        </w:numPr>
        <w:ind w:firstLineChars="0"/>
        <w:rPr>
          <w:sz w:val="24"/>
        </w:rPr>
      </w:pPr>
      <w:r w:rsidRPr="00CC0A66">
        <w:rPr>
          <w:rFonts w:hint="eastAsia"/>
          <w:sz w:val="24"/>
        </w:rPr>
        <w:t>系统在</w:t>
      </w:r>
      <w:r w:rsidR="00DB7122" w:rsidRPr="00CC0A66">
        <w:rPr>
          <w:i/>
          <w:sz w:val="24"/>
        </w:rPr>
        <w:t>P_STEALTH_TIME</w:t>
      </w:r>
      <w:r w:rsidRPr="00CC0A66">
        <w:rPr>
          <w:rFonts w:hint="eastAsia"/>
          <w:sz w:val="24"/>
        </w:rPr>
        <w:t>内没有检测到用户触发娱乐系统相关硬按键</w:t>
      </w:r>
    </w:p>
    <w:p w:rsidR="009A5A6B" w:rsidRPr="000E5AC2" w:rsidRDefault="009A5A6B" w:rsidP="009A5A6B">
      <w:pPr>
        <w:pStyle w:val="ListParagraph"/>
        <w:ind w:left="1140" w:firstLineChars="0" w:firstLine="0"/>
        <w:rPr>
          <w:sz w:val="24"/>
        </w:rPr>
      </w:pPr>
      <w:r w:rsidRPr="00CC0A66">
        <w:rPr>
          <w:sz w:val="24"/>
        </w:rPr>
        <w:t>The sy</w:t>
      </w:r>
      <w:r w:rsidRPr="000E5AC2">
        <w:rPr>
          <w:sz w:val="24"/>
        </w:rPr>
        <w:t xml:space="preserve">stem does not detect that the user triggers any hard key of the entertainment system during </w:t>
      </w:r>
      <w:r w:rsidR="00DB7122" w:rsidRPr="000E5AC2">
        <w:rPr>
          <w:i/>
          <w:sz w:val="24"/>
        </w:rPr>
        <w:t>P_STEALTH_TIME</w:t>
      </w:r>
    </w:p>
    <w:p w:rsidR="009A5A6B" w:rsidRPr="000E5AC2" w:rsidRDefault="009A5A6B" w:rsidP="009A5A6B">
      <w:pPr>
        <w:pStyle w:val="ListParagraph"/>
        <w:numPr>
          <w:ilvl w:val="0"/>
          <w:numId w:val="20"/>
        </w:numPr>
        <w:ind w:firstLineChars="0"/>
        <w:rPr>
          <w:strike/>
          <w:sz w:val="24"/>
        </w:rPr>
      </w:pPr>
      <w:r w:rsidRPr="000E5AC2">
        <w:rPr>
          <w:rFonts w:hint="eastAsia"/>
          <w:strike/>
          <w:sz w:val="24"/>
        </w:rPr>
        <w:t>中控画面不处于导航</w:t>
      </w:r>
      <w:r w:rsidR="00665CFF" w:rsidRPr="000E5AC2">
        <w:rPr>
          <w:rFonts w:hint="eastAsia"/>
          <w:strike/>
          <w:sz w:val="24"/>
        </w:rPr>
        <w:t>应用所有相关</w:t>
      </w:r>
      <w:r w:rsidRPr="000E5AC2">
        <w:rPr>
          <w:rFonts w:hint="eastAsia"/>
          <w:strike/>
          <w:sz w:val="24"/>
        </w:rPr>
        <w:t>界面</w:t>
      </w:r>
    </w:p>
    <w:p w:rsidR="009A5A6B" w:rsidRPr="000E5AC2" w:rsidRDefault="009A5A6B" w:rsidP="009A5A6B">
      <w:pPr>
        <w:pStyle w:val="ListParagraph"/>
        <w:ind w:left="1140" w:firstLineChars="0" w:firstLine="0"/>
        <w:rPr>
          <w:strike/>
          <w:sz w:val="24"/>
        </w:rPr>
      </w:pPr>
      <w:r w:rsidRPr="000E5AC2">
        <w:rPr>
          <w:strike/>
          <w:sz w:val="24"/>
        </w:rPr>
        <w:t>The image of central control console does not show the screen of navigation</w:t>
      </w:r>
      <w:r w:rsidR="00A91D5C" w:rsidRPr="000E5AC2">
        <w:rPr>
          <w:strike/>
          <w:sz w:val="24"/>
        </w:rPr>
        <w:t xml:space="preserve"> app</w:t>
      </w:r>
    </w:p>
    <w:p w:rsidR="00A91D5C" w:rsidRPr="000E5AC2" w:rsidRDefault="00A91D5C" w:rsidP="00A91D5C">
      <w:pPr>
        <w:pStyle w:val="ListParagraph"/>
        <w:numPr>
          <w:ilvl w:val="0"/>
          <w:numId w:val="20"/>
        </w:numPr>
        <w:ind w:firstLineChars="0"/>
        <w:rPr>
          <w:sz w:val="24"/>
        </w:rPr>
      </w:pPr>
      <w:r w:rsidRPr="000E5AC2">
        <w:rPr>
          <w:rFonts w:hint="eastAsia"/>
          <w:sz w:val="24"/>
        </w:rPr>
        <w:t>中控画面不处于</w:t>
      </w:r>
      <w:r w:rsidRPr="000E5AC2">
        <w:rPr>
          <w:rFonts w:hint="eastAsia"/>
          <w:sz w:val="24"/>
        </w:rPr>
        <w:t>CarPlay</w:t>
      </w:r>
      <w:r w:rsidRPr="000E5AC2">
        <w:rPr>
          <w:rFonts w:hint="eastAsia"/>
          <w:sz w:val="24"/>
        </w:rPr>
        <w:t>和</w:t>
      </w:r>
      <w:r w:rsidRPr="000E5AC2">
        <w:rPr>
          <w:rFonts w:hint="eastAsia"/>
          <w:sz w:val="24"/>
        </w:rPr>
        <w:t>CarLife</w:t>
      </w:r>
      <w:r w:rsidRPr="000E5AC2">
        <w:rPr>
          <w:rFonts w:hint="eastAsia"/>
          <w:sz w:val="24"/>
        </w:rPr>
        <w:t>投屏状态</w:t>
      </w:r>
    </w:p>
    <w:p w:rsidR="00A91D5C" w:rsidRPr="000E5AC2" w:rsidRDefault="00A91D5C" w:rsidP="00A91D5C">
      <w:pPr>
        <w:pStyle w:val="ListParagraph"/>
        <w:ind w:left="1140" w:firstLineChars="0" w:firstLine="0"/>
        <w:rPr>
          <w:sz w:val="24"/>
        </w:rPr>
      </w:pPr>
      <w:r w:rsidRPr="000E5AC2">
        <w:rPr>
          <w:rFonts w:hint="eastAsia"/>
          <w:sz w:val="24"/>
        </w:rPr>
        <w:t>CarPlay/CarLife is</w:t>
      </w:r>
      <w:r w:rsidRPr="000E5AC2">
        <w:rPr>
          <w:sz w:val="24"/>
        </w:rPr>
        <w:t xml:space="preserve"> not projecting</w:t>
      </w:r>
    </w:p>
    <w:p w:rsidR="00A91D5C" w:rsidRPr="000E5AC2" w:rsidRDefault="00A91D5C" w:rsidP="00A91D5C">
      <w:pPr>
        <w:pStyle w:val="ListParagraph"/>
        <w:numPr>
          <w:ilvl w:val="0"/>
          <w:numId w:val="20"/>
        </w:numPr>
        <w:ind w:firstLineChars="0"/>
        <w:rPr>
          <w:sz w:val="24"/>
        </w:rPr>
      </w:pPr>
      <w:r w:rsidRPr="000E5AC2">
        <w:rPr>
          <w:rFonts w:hint="eastAsia"/>
          <w:sz w:val="24"/>
        </w:rPr>
        <w:t>不处于通话状态</w:t>
      </w:r>
    </w:p>
    <w:p w:rsidR="00A91D5C" w:rsidRPr="00CC0A66" w:rsidRDefault="00A91D5C" w:rsidP="00A91D5C">
      <w:pPr>
        <w:ind w:left="1140"/>
        <w:rPr>
          <w:sz w:val="24"/>
        </w:rPr>
      </w:pPr>
      <w:r w:rsidRPr="00CC0A66">
        <w:rPr>
          <w:sz w:val="24"/>
        </w:rPr>
        <w:lastRenderedPageBreak/>
        <w:t>Is not in a call</w:t>
      </w:r>
    </w:p>
    <w:p w:rsidR="009A5A6B" w:rsidRPr="00CC0A66" w:rsidRDefault="009A5A6B" w:rsidP="009A5A6B">
      <w:pPr>
        <w:pStyle w:val="ListParagraph"/>
        <w:numPr>
          <w:ilvl w:val="0"/>
          <w:numId w:val="20"/>
        </w:numPr>
        <w:ind w:firstLineChars="0"/>
        <w:rPr>
          <w:sz w:val="24"/>
        </w:rPr>
      </w:pPr>
      <w:r w:rsidRPr="00CC0A66">
        <w:rPr>
          <w:rFonts w:hint="eastAsia"/>
          <w:sz w:val="24"/>
        </w:rPr>
        <w:t>语音助手未在使用状态</w:t>
      </w:r>
    </w:p>
    <w:p w:rsidR="009A5A6B" w:rsidRPr="00CC0A66" w:rsidRDefault="009A5A6B" w:rsidP="009A5A6B">
      <w:pPr>
        <w:pStyle w:val="ListParagraph"/>
        <w:ind w:left="1140" w:firstLineChars="0" w:firstLine="0"/>
        <w:rPr>
          <w:sz w:val="24"/>
        </w:rPr>
      </w:pPr>
      <w:r w:rsidRPr="00CC0A66">
        <w:rPr>
          <w:rFonts w:hint="eastAsia"/>
          <w:sz w:val="24"/>
        </w:rPr>
        <w:t>T</w:t>
      </w:r>
      <w:r w:rsidRPr="00CC0A66">
        <w:rPr>
          <w:sz w:val="24"/>
        </w:rPr>
        <w:t>he voice assistant is not in use</w:t>
      </w:r>
    </w:p>
    <w:p w:rsidR="009A5A6B" w:rsidRPr="00CC0A66" w:rsidRDefault="009A5A6B" w:rsidP="009A5A6B">
      <w:pPr>
        <w:pStyle w:val="ListParagraph"/>
        <w:numPr>
          <w:ilvl w:val="0"/>
          <w:numId w:val="20"/>
        </w:numPr>
        <w:ind w:firstLineChars="0"/>
        <w:rPr>
          <w:sz w:val="24"/>
        </w:rPr>
      </w:pPr>
      <w:r w:rsidRPr="00CC0A66">
        <w:rPr>
          <w:rFonts w:hint="eastAsia"/>
          <w:sz w:val="24"/>
        </w:rPr>
        <w:t>中控不处于免打扰模式</w:t>
      </w:r>
    </w:p>
    <w:p w:rsidR="009A5A6B" w:rsidRDefault="009A5A6B" w:rsidP="009A5A6B">
      <w:pPr>
        <w:pStyle w:val="ListParagraph"/>
        <w:ind w:left="1140" w:firstLineChars="0" w:firstLine="0"/>
        <w:rPr>
          <w:sz w:val="24"/>
        </w:rPr>
      </w:pPr>
      <w:r w:rsidRPr="00CC0A66">
        <w:rPr>
          <w:sz w:val="24"/>
        </w:rPr>
        <w:t xml:space="preserve">The central control console does not run </w:t>
      </w:r>
      <w:r w:rsidRPr="00CC0A66">
        <w:rPr>
          <w:rFonts w:hint="eastAsia"/>
          <w:sz w:val="24"/>
        </w:rPr>
        <w:t xml:space="preserve">in </w:t>
      </w:r>
      <w:r w:rsidRPr="00CC0A66">
        <w:rPr>
          <w:sz w:val="24"/>
        </w:rPr>
        <w:t>DND mode</w:t>
      </w:r>
    </w:p>
    <w:p w:rsidR="001541F5" w:rsidRPr="00CC0A66" w:rsidRDefault="001541F5" w:rsidP="009A5A6B">
      <w:pPr>
        <w:pStyle w:val="ListParagraph"/>
        <w:ind w:left="1140" w:firstLineChars="0" w:firstLine="0"/>
        <w:rPr>
          <w:sz w:val="24"/>
        </w:rPr>
      </w:pPr>
    </w:p>
    <w:p w:rsidR="00E419B5" w:rsidRPr="00CC0A66" w:rsidRDefault="008B79A5" w:rsidP="00E419B5">
      <w:pPr>
        <w:ind w:firstLine="420"/>
        <w:rPr>
          <w:sz w:val="24"/>
        </w:rPr>
      </w:pPr>
      <w:r w:rsidRPr="00CC0A66">
        <w:rPr>
          <w:rFonts w:hint="eastAsia"/>
          <w:sz w:val="24"/>
        </w:rPr>
        <w:t>当中控处于极简模式时，中控满足以下任何一个条件则自动退出极简模式：</w:t>
      </w:r>
    </w:p>
    <w:p w:rsidR="00E419B5" w:rsidRPr="00CC0A66" w:rsidRDefault="00E419B5" w:rsidP="00E419B5">
      <w:pPr>
        <w:ind w:firstLine="420"/>
        <w:rPr>
          <w:sz w:val="24"/>
        </w:rPr>
      </w:pPr>
      <w:r w:rsidRPr="00CC0A66">
        <w:rPr>
          <w:sz w:val="24"/>
        </w:rPr>
        <w:t xml:space="preserve">When the central control console </w:t>
      </w:r>
      <w:r w:rsidR="00157D66" w:rsidRPr="00CC0A66">
        <w:rPr>
          <w:rFonts w:hint="eastAsia"/>
          <w:sz w:val="24"/>
        </w:rPr>
        <w:t>is in</w:t>
      </w:r>
      <w:r w:rsidRPr="00CC0A66">
        <w:rPr>
          <w:sz w:val="24"/>
        </w:rPr>
        <w:t xml:space="preserve"> Stealth mode, </w:t>
      </w:r>
      <w:r w:rsidR="00157D66" w:rsidRPr="00CC0A66">
        <w:rPr>
          <w:rFonts w:hint="eastAsia"/>
          <w:sz w:val="24"/>
        </w:rPr>
        <w:t xml:space="preserve">if </w:t>
      </w:r>
      <w:r w:rsidRPr="00CC0A66">
        <w:rPr>
          <w:sz w:val="24"/>
        </w:rPr>
        <w:t xml:space="preserve">any of the following conditions </w:t>
      </w:r>
      <w:r w:rsidR="00157D66" w:rsidRPr="00CC0A66">
        <w:rPr>
          <w:rFonts w:hint="eastAsia"/>
          <w:sz w:val="24"/>
        </w:rPr>
        <w:t xml:space="preserve">is met, the central control console </w:t>
      </w:r>
      <w:r w:rsidRPr="00CC0A66">
        <w:rPr>
          <w:sz w:val="24"/>
        </w:rPr>
        <w:t>shall automatic</w:t>
      </w:r>
      <w:r w:rsidR="00157D66" w:rsidRPr="00CC0A66">
        <w:rPr>
          <w:rFonts w:hint="eastAsia"/>
          <w:sz w:val="24"/>
        </w:rPr>
        <w:t>ally</w:t>
      </w:r>
      <w:r w:rsidRPr="00CC0A66">
        <w:rPr>
          <w:sz w:val="24"/>
        </w:rPr>
        <w:t xml:space="preserve"> exit Stealth mode:</w:t>
      </w:r>
    </w:p>
    <w:p w:rsidR="00BD2C76" w:rsidRPr="00CC0A66" w:rsidRDefault="008B79A5" w:rsidP="00BD2C76">
      <w:pPr>
        <w:pStyle w:val="ListParagraph"/>
        <w:numPr>
          <w:ilvl w:val="0"/>
          <w:numId w:val="20"/>
        </w:numPr>
        <w:ind w:firstLineChars="0"/>
        <w:rPr>
          <w:sz w:val="24"/>
        </w:rPr>
      </w:pPr>
      <w:r w:rsidRPr="00CC0A66">
        <w:rPr>
          <w:rFonts w:hint="eastAsia"/>
          <w:sz w:val="24"/>
        </w:rPr>
        <w:t>系统检测到用户对中控屏进行触控</w:t>
      </w:r>
      <w:r w:rsidR="00DE22AC" w:rsidRPr="00CC0A66">
        <w:rPr>
          <w:rFonts w:hint="eastAsia"/>
          <w:sz w:val="24"/>
        </w:rPr>
        <w:t>（</w:t>
      </w:r>
      <w:r w:rsidR="009C1B28" w:rsidRPr="00CC0A66">
        <w:rPr>
          <w:rFonts w:hint="eastAsia"/>
          <w:sz w:val="24"/>
        </w:rPr>
        <w:t>入屏的按键</w:t>
      </w:r>
      <w:r w:rsidR="00DF5E88" w:rsidRPr="00CC0A66">
        <w:rPr>
          <w:rFonts w:hint="eastAsia"/>
          <w:sz w:val="24"/>
        </w:rPr>
        <w:t>及</w:t>
      </w:r>
      <w:r w:rsidR="00DE22AC" w:rsidRPr="00CC0A66">
        <w:rPr>
          <w:rFonts w:hint="eastAsia"/>
          <w:sz w:val="24"/>
        </w:rPr>
        <w:t>来电</w:t>
      </w:r>
      <w:r w:rsidR="00C770D5" w:rsidRPr="00CC0A66">
        <w:rPr>
          <w:rFonts w:hint="eastAsia"/>
          <w:sz w:val="24"/>
        </w:rPr>
        <w:t>时</w:t>
      </w:r>
      <w:r w:rsidR="00DE22AC" w:rsidRPr="00CC0A66">
        <w:rPr>
          <w:rFonts w:hint="eastAsia"/>
          <w:sz w:val="24"/>
        </w:rPr>
        <w:t>挂断</w:t>
      </w:r>
      <w:r w:rsidR="00DE22AC" w:rsidRPr="00CC0A66">
        <w:rPr>
          <w:rFonts w:hint="eastAsia"/>
          <w:sz w:val="24"/>
        </w:rPr>
        <w:t>/</w:t>
      </w:r>
      <w:r w:rsidR="00DE22AC" w:rsidRPr="00CC0A66">
        <w:rPr>
          <w:rFonts w:hint="eastAsia"/>
          <w:sz w:val="24"/>
        </w:rPr>
        <w:t>忽略按钮</w:t>
      </w:r>
      <w:r w:rsidR="00C770D5" w:rsidRPr="00CC0A66">
        <w:rPr>
          <w:rFonts w:hint="eastAsia"/>
          <w:sz w:val="24"/>
        </w:rPr>
        <w:t>除外</w:t>
      </w:r>
      <w:r w:rsidR="00DE22AC" w:rsidRPr="00CC0A66">
        <w:rPr>
          <w:rFonts w:hint="eastAsia"/>
          <w:sz w:val="24"/>
        </w:rPr>
        <w:t>）</w:t>
      </w:r>
    </w:p>
    <w:p w:rsidR="008B79A5" w:rsidRPr="00CC0A66" w:rsidRDefault="00E419B5" w:rsidP="00BD2C76">
      <w:pPr>
        <w:pStyle w:val="ListParagraph"/>
        <w:ind w:left="1140" w:firstLineChars="0" w:firstLine="0"/>
        <w:rPr>
          <w:sz w:val="24"/>
        </w:rPr>
      </w:pPr>
      <w:r w:rsidRPr="00CC0A66">
        <w:rPr>
          <w:sz w:val="24"/>
        </w:rPr>
        <w:t xml:space="preserve">The system detects that the user touches </w:t>
      </w:r>
      <w:r w:rsidR="00157D66" w:rsidRPr="00CC0A66">
        <w:rPr>
          <w:rFonts w:hint="eastAsia"/>
          <w:sz w:val="24"/>
        </w:rPr>
        <w:t>the screen</w:t>
      </w:r>
      <w:r w:rsidRPr="00CC0A66">
        <w:rPr>
          <w:sz w:val="24"/>
        </w:rPr>
        <w:t xml:space="preserve"> of the central control console</w:t>
      </w:r>
      <w:r w:rsidR="00DE22AC" w:rsidRPr="00CC0A66">
        <w:rPr>
          <w:sz w:val="24"/>
        </w:rPr>
        <w:t xml:space="preserve"> (not including </w:t>
      </w:r>
      <w:r w:rsidR="00DF5E88" w:rsidRPr="00CC0A66">
        <w:rPr>
          <w:sz w:val="24"/>
        </w:rPr>
        <w:t xml:space="preserve">the virtual keys of some functions </w:t>
      </w:r>
      <w:r w:rsidR="00DF5E88" w:rsidRPr="00CC0A66">
        <w:rPr>
          <w:rFonts w:hint="eastAsia"/>
          <w:sz w:val="24"/>
        </w:rPr>
        <w:t xml:space="preserve">and </w:t>
      </w:r>
      <w:r w:rsidR="00C770D5" w:rsidRPr="00CC0A66">
        <w:rPr>
          <w:rFonts w:hint="eastAsia"/>
          <w:sz w:val="24"/>
        </w:rPr>
        <w:t>i</w:t>
      </w:r>
      <w:r w:rsidR="00DE22AC" w:rsidRPr="00CC0A66">
        <w:rPr>
          <w:sz w:val="24"/>
        </w:rPr>
        <w:t>gnore button when there is an incoming call)</w:t>
      </w:r>
    </w:p>
    <w:p w:rsidR="00BD2C76" w:rsidRPr="000E5AC2" w:rsidRDefault="008B79A5" w:rsidP="00BD2C76">
      <w:pPr>
        <w:pStyle w:val="ListParagraph"/>
        <w:numPr>
          <w:ilvl w:val="0"/>
          <w:numId w:val="20"/>
        </w:numPr>
        <w:ind w:firstLineChars="0"/>
        <w:rPr>
          <w:sz w:val="24"/>
        </w:rPr>
      </w:pPr>
      <w:r w:rsidRPr="000E5AC2">
        <w:rPr>
          <w:rFonts w:hint="eastAsia"/>
          <w:sz w:val="24"/>
        </w:rPr>
        <w:t>系统检测到用户触发了娱乐系统硬按键</w:t>
      </w:r>
      <w:r w:rsidR="006C372F" w:rsidRPr="000E5AC2">
        <w:rPr>
          <w:rFonts w:hint="eastAsia"/>
          <w:sz w:val="24"/>
        </w:rPr>
        <w:t>，此时系统需要响应相关硬按键</w:t>
      </w:r>
    </w:p>
    <w:p w:rsidR="00E419B5" w:rsidRPr="000E5AC2" w:rsidRDefault="00E419B5" w:rsidP="00BD2C76">
      <w:pPr>
        <w:pStyle w:val="ListParagraph"/>
        <w:ind w:left="1140" w:firstLineChars="0" w:firstLine="0"/>
        <w:rPr>
          <w:sz w:val="24"/>
        </w:rPr>
      </w:pPr>
      <w:r w:rsidRPr="000E5AC2">
        <w:rPr>
          <w:sz w:val="24"/>
        </w:rPr>
        <w:t>The system detects that the user triggers a hard key of the entertainment system</w:t>
      </w:r>
      <w:r w:rsidR="00E23B63" w:rsidRPr="000E5AC2">
        <w:rPr>
          <w:sz w:val="24"/>
        </w:rPr>
        <w:t>; in this case,</w:t>
      </w:r>
      <w:r w:rsidRPr="000E5AC2">
        <w:rPr>
          <w:sz w:val="24"/>
        </w:rPr>
        <w:t xml:space="preserve"> the system </w:t>
      </w:r>
      <w:r w:rsidR="00E23B63" w:rsidRPr="000E5AC2">
        <w:rPr>
          <w:sz w:val="24"/>
        </w:rPr>
        <w:t>shall</w:t>
      </w:r>
      <w:r w:rsidRPr="000E5AC2">
        <w:rPr>
          <w:sz w:val="24"/>
        </w:rPr>
        <w:t xml:space="preserve"> respond to the hard key</w:t>
      </w:r>
      <w:r w:rsidR="00E23B63" w:rsidRPr="000E5AC2">
        <w:rPr>
          <w:sz w:val="24"/>
        </w:rPr>
        <w:t xml:space="preserve"> triggered</w:t>
      </w:r>
    </w:p>
    <w:p w:rsidR="005107E2" w:rsidRPr="000E5AC2" w:rsidRDefault="008B79A5" w:rsidP="005107E2">
      <w:pPr>
        <w:pStyle w:val="ListParagraph"/>
        <w:numPr>
          <w:ilvl w:val="0"/>
          <w:numId w:val="20"/>
        </w:numPr>
        <w:ind w:firstLineChars="0"/>
        <w:rPr>
          <w:strike/>
          <w:sz w:val="24"/>
        </w:rPr>
      </w:pPr>
      <w:r w:rsidRPr="000E5AC2">
        <w:rPr>
          <w:rFonts w:hint="eastAsia"/>
          <w:strike/>
          <w:sz w:val="24"/>
        </w:rPr>
        <w:t>触发语音助手</w:t>
      </w:r>
    </w:p>
    <w:p w:rsidR="00E23B63" w:rsidRPr="000E5AC2" w:rsidRDefault="00E23B63" w:rsidP="005107E2">
      <w:pPr>
        <w:pStyle w:val="ListParagraph"/>
        <w:ind w:left="1140" w:firstLineChars="0" w:firstLine="0"/>
        <w:rPr>
          <w:strike/>
          <w:sz w:val="24"/>
        </w:rPr>
      </w:pPr>
      <w:r w:rsidRPr="000E5AC2">
        <w:rPr>
          <w:strike/>
          <w:sz w:val="24"/>
        </w:rPr>
        <w:t>The voice assistant is triggered</w:t>
      </w:r>
    </w:p>
    <w:p w:rsidR="005107E2" w:rsidRPr="000E5AC2" w:rsidRDefault="008B79A5" w:rsidP="005107E2">
      <w:pPr>
        <w:pStyle w:val="ListParagraph"/>
        <w:numPr>
          <w:ilvl w:val="0"/>
          <w:numId w:val="20"/>
        </w:numPr>
        <w:ind w:firstLineChars="0"/>
        <w:rPr>
          <w:sz w:val="24"/>
        </w:rPr>
      </w:pPr>
      <w:r w:rsidRPr="000E5AC2">
        <w:rPr>
          <w:rFonts w:hint="eastAsia"/>
          <w:sz w:val="24"/>
        </w:rPr>
        <w:t>仪表退出极简模式</w:t>
      </w:r>
    </w:p>
    <w:p w:rsidR="00E23B63" w:rsidRPr="00CC0A66" w:rsidRDefault="00E23B63" w:rsidP="005107E2">
      <w:pPr>
        <w:pStyle w:val="ListParagraph"/>
        <w:ind w:left="1140" w:firstLineChars="0" w:firstLine="0"/>
        <w:rPr>
          <w:sz w:val="24"/>
        </w:rPr>
      </w:pPr>
      <w:r w:rsidRPr="000E5AC2">
        <w:rPr>
          <w:sz w:val="24"/>
        </w:rPr>
        <w:t>The instrument panel exits Stealt</w:t>
      </w:r>
      <w:r w:rsidRPr="00CC0A66">
        <w:rPr>
          <w:sz w:val="24"/>
        </w:rPr>
        <w:t>h mode</w:t>
      </w:r>
    </w:p>
    <w:p w:rsidR="005107E2" w:rsidRPr="00CC0A66" w:rsidRDefault="00860B9C" w:rsidP="005107E2">
      <w:pPr>
        <w:pStyle w:val="ListParagraph"/>
        <w:numPr>
          <w:ilvl w:val="0"/>
          <w:numId w:val="20"/>
        </w:numPr>
        <w:ind w:firstLineChars="0"/>
        <w:rPr>
          <w:sz w:val="24"/>
        </w:rPr>
      </w:pPr>
      <w:r w:rsidRPr="00CC0A66">
        <w:rPr>
          <w:rFonts w:hint="eastAsia"/>
          <w:sz w:val="24"/>
        </w:rPr>
        <w:t>通过硬按键，</w:t>
      </w:r>
      <w:r w:rsidR="008B79A5" w:rsidRPr="00CC0A66">
        <w:rPr>
          <w:rFonts w:hint="eastAsia"/>
          <w:sz w:val="24"/>
        </w:rPr>
        <w:t>中控进入免打扰模式</w:t>
      </w:r>
    </w:p>
    <w:p w:rsidR="00F31837" w:rsidRPr="00F31837" w:rsidRDefault="00E23B63" w:rsidP="00F31837">
      <w:pPr>
        <w:pStyle w:val="ListParagraph"/>
        <w:ind w:left="1140" w:firstLineChars="0" w:firstLine="0"/>
        <w:rPr>
          <w:sz w:val="24"/>
        </w:rPr>
      </w:pPr>
      <w:r w:rsidRPr="00CC0A66">
        <w:rPr>
          <w:sz w:val="24"/>
        </w:rPr>
        <w:t xml:space="preserve">The central control console </w:t>
      </w:r>
      <w:r w:rsidR="00157D66" w:rsidRPr="00CC0A66">
        <w:rPr>
          <w:rFonts w:hint="eastAsia"/>
          <w:sz w:val="24"/>
        </w:rPr>
        <w:t>enters</w:t>
      </w:r>
      <w:r w:rsidRPr="00CC0A66">
        <w:rPr>
          <w:sz w:val="24"/>
        </w:rPr>
        <w:t xml:space="preserve"> DND mode</w:t>
      </w:r>
      <w:r w:rsidR="00860B9C" w:rsidRPr="00CC0A66">
        <w:rPr>
          <w:sz w:val="24"/>
        </w:rPr>
        <w:t xml:space="preserve"> through hard key</w:t>
      </w:r>
    </w:p>
    <w:p w:rsidR="00F31837" w:rsidRPr="00CC0A66" w:rsidRDefault="00F31837" w:rsidP="00661ACB">
      <w:pPr>
        <w:pStyle w:val="ListParagraph"/>
        <w:ind w:left="1140" w:firstLineChars="0" w:firstLine="0"/>
        <w:rPr>
          <w:sz w:val="24"/>
        </w:rPr>
      </w:pPr>
    </w:p>
    <w:p w:rsidR="00661ACB" w:rsidRPr="00CC0A66" w:rsidRDefault="00661ACB" w:rsidP="00661ACB">
      <w:pPr>
        <w:ind w:firstLine="420"/>
        <w:rPr>
          <w:sz w:val="24"/>
        </w:rPr>
      </w:pPr>
      <w:r w:rsidRPr="00CC0A66">
        <w:rPr>
          <w:rFonts w:hint="eastAsia"/>
          <w:sz w:val="24"/>
        </w:rPr>
        <w:t>特别地，电话功能（含蓝牙电话、</w:t>
      </w:r>
      <w:r w:rsidRPr="00CC0A66">
        <w:rPr>
          <w:rFonts w:hint="eastAsia"/>
          <w:sz w:val="24"/>
        </w:rPr>
        <w:t>CarPlay</w:t>
      </w:r>
      <w:r w:rsidRPr="00CC0A66">
        <w:rPr>
          <w:rFonts w:hint="eastAsia"/>
          <w:sz w:val="24"/>
        </w:rPr>
        <w:t>电话、</w:t>
      </w:r>
      <w:r w:rsidRPr="00CC0A66">
        <w:rPr>
          <w:rFonts w:hint="eastAsia"/>
          <w:sz w:val="24"/>
        </w:rPr>
        <w:t>CarLife</w:t>
      </w:r>
      <w:r w:rsidRPr="00CC0A66">
        <w:rPr>
          <w:rFonts w:hint="eastAsia"/>
          <w:sz w:val="24"/>
        </w:rPr>
        <w:t>电话）对极简模式的影响如下：</w:t>
      </w:r>
    </w:p>
    <w:p w:rsidR="00661ACB" w:rsidRPr="00CC0A66" w:rsidRDefault="001B1B4D" w:rsidP="00661ACB">
      <w:pPr>
        <w:ind w:firstLine="420"/>
        <w:rPr>
          <w:sz w:val="24"/>
        </w:rPr>
      </w:pPr>
      <w:r w:rsidRPr="00CC0A66">
        <w:rPr>
          <w:sz w:val="24"/>
        </w:rPr>
        <w:t xml:space="preserve">In particular, </w:t>
      </w:r>
      <w:r w:rsidR="00661ACB" w:rsidRPr="00CC0A66">
        <w:rPr>
          <w:sz w:val="24"/>
        </w:rPr>
        <w:t xml:space="preserve">The impacts exerted by phone functions (including Bluetooth phone, CarPlay phone and CarLife phone) on </w:t>
      </w:r>
      <w:r w:rsidR="00661ACB" w:rsidRPr="00CC0A66">
        <w:rPr>
          <w:rFonts w:hint="eastAsia"/>
          <w:sz w:val="24"/>
        </w:rPr>
        <w:t>Stealth</w:t>
      </w:r>
      <w:r w:rsidR="00661ACB" w:rsidRPr="00CC0A66">
        <w:rPr>
          <w:sz w:val="24"/>
        </w:rPr>
        <w:t xml:space="preserve"> mode are shown as follows:</w:t>
      </w:r>
    </w:p>
    <w:p w:rsidR="00661ACB" w:rsidRPr="00CC0A66" w:rsidRDefault="00661ACB" w:rsidP="00661ACB">
      <w:pPr>
        <w:pStyle w:val="ListParagraph"/>
        <w:numPr>
          <w:ilvl w:val="0"/>
          <w:numId w:val="20"/>
        </w:numPr>
        <w:ind w:firstLineChars="0"/>
        <w:rPr>
          <w:sz w:val="24"/>
        </w:rPr>
      </w:pPr>
      <w:r w:rsidRPr="00CC0A66">
        <w:rPr>
          <w:rFonts w:hint="eastAsia"/>
          <w:sz w:val="24"/>
        </w:rPr>
        <w:t>当有电话呼入时，弹出通知信息并响起铃声。</w:t>
      </w:r>
    </w:p>
    <w:p w:rsidR="00661ACB" w:rsidRPr="00CC0A66" w:rsidRDefault="00661ACB" w:rsidP="00661ACB">
      <w:pPr>
        <w:pStyle w:val="ListParagraph"/>
        <w:ind w:left="1140" w:firstLineChars="0" w:firstLine="0"/>
        <w:rPr>
          <w:sz w:val="24"/>
        </w:rPr>
      </w:pPr>
      <w:r w:rsidRPr="00CC0A66">
        <w:rPr>
          <w:sz w:val="24"/>
        </w:rPr>
        <w:t>When a call comes in, a notification message shall pop up, accompanied by a ringtone.</w:t>
      </w:r>
    </w:p>
    <w:p w:rsidR="00661ACB" w:rsidRPr="00CC0A66" w:rsidRDefault="00661ACB" w:rsidP="00661ACB">
      <w:pPr>
        <w:pStyle w:val="ListParagraph"/>
        <w:numPr>
          <w:ilvl w:val="0"/>
          <w:numId w:val="20"/>
        </w:numPr>
        <w:ind w:firstLineChars="0"/>
        <w:rPr>
          <w:sz w:val="24"/>
        </w:rPr>
      </w:pPr>
      <w:r w:rsidRPr="00CC0A66">
        <w:rPr>
          <w:rFonts w:hint="eastAsia"/>
          <w:sz w:val="24"/>
        </w:rPr>
        <w:t>呼入后，如果用户接听电话，则退出</w:t>
      </w:r>
      <w:r w:rsidR="00B74D9E" w:rsidRPr="00CC0A66">
        <w:rPr>
          <w:rFonts w:hint="eastAsia"/>
          <w:sz w:val="24"/>
        </w:rPr>
        <w:t>极简</w:t>
      </w:r>
      <w:r w:rsidRPr="00CC0A66">
        <w:rPr>
          <w:rFonts w:hint="eastAsia"/>
          <w:sz w:val="24"/>
        </w:rPr>
        <w:t>模式。</w:t>
      </w:r>
    </w:p>
    <w:p w:rsidR="00661ACB" w:rsidRPr="00CC0A66" w:rsidRDefault="00661ACB" w:rsidP="00661ACB">
      <w:pPr>
        <w:pStyle w:val="ListParagraph"/>
        <w:ind w:left="1140" w:firstLineChars="0" w:firstLine="0"/>
        <w:rPr>
          <w:sz w:val="24"/>
        </w:rPr>
      </w:pPr>
      <w:r w:rsidRPr="00CC0A66">
        <w:rPr>
          <w:sz w:val="24"/>
        </w:rPr>
        <w:t xml:space="preserve">After </w:t>
      </w:r>
      <w:r w:rsidRPr="00CC0A66">
        <w:rPr>
          <w:rFonts w:hint="eastAsia"/>
          <w:sz w:val="24"/>
        </w:rPr>
        <w:t>the</w:t>
      </w:r>
      <w:r w:rsidRPr="00CC0A66">
        <w:rPr>
          <w:sz w:val="24"/>
        </w:rPr>
        <w:t xml:space="preserve"> call comes in, if the user answers it, </w:t>
      </w:r>
      <w:r w:rsidRPr="00CC0A66">
        <w:rPr>
          <w:rFonts w:hint="eastAsia"/>
          <w:sz w:val="24"/>
        </w:rPr>
        <w:t xml:space="preserve">it shall exit </w:t>
      </w:r>
      <w:r w:rsidR="00B74D9E" w:rsidRPr="00CC0A66">
        <w:rPr>
          <w:sz w:val="24"/>
        </w:rPr>
        <w:t>Stealth</w:t>
      </w:r>
      <w:r w:rsidRPr="00CC0A66">
        <w:rPr>
          <w:sz w:val="24"/>
        </w:rPr>
        <w:t xml:space="preserve"> mode.</w:t>
      </w:r>
    </w:p>
    <w:p w:rsidR="00661ACB" w:rsidRPr="00CC0A66" w:rsidRDefault="00661ACB" w:rsidP="00661ACB">
      <w:pPr>
        <w:pStyle w:val="ListParagraph"/>
        <w:numPr>
          <w:ilvl w:val="0"/>
          <w:numId w:val="20"/>
        </w:numPr>
        <w:ind w:firstLineChars="0"/>
        <w:rPr>
          <w:sz w:val="24"/>
        </w:rPr>
      </w:pPr>
      <w:r w:rsidRPr="00CC0A66">
        <w:rPr>
          <w:rFonts w:hint="eastAsia"/>
          <w:sz w:val="24"/>
        </w:rPr>
        <w:t>呼入后，如果用户挂断电话（未接听），则保持极简模式。</w:t>
      </w:r>
    </w:p>
    <w:p w:rsidR="00661ACB" w:rsidRPr="00CC0A66" w:rsidRDefault="00661ACB" w:rsidP="00661ACB">
      <w:pPr>
        <w:pStyle w:val="ListParagraph"/>
        <w:ind w:left="1140" w:firstLineChars="0" w:firstLine="0"/>
        <w:rPr>
          <w:sz w:val="24"/>
        </w:rPr>
      </w:pPr>
      <w:r w:rsidRPr="00CC0A66">
        <w:rPr>
          <w:sz w:val="24"/>
        </w:rPr>
        <w:t xml:space="preserve">After </w:t>
      </w:r>
      <w:r w:rsidRPr="00CC0A66">
        <w:rPr>
          <w:rFonts w:hint="eastAsia"/>
          <w:sz w:val="24"/>
        </w:rPr>
        <w:t>the</w:t>
      </w:r>
      <w:r w:rsidRPr="00CC0A66">
        <w:rPr>
          <w:sz w:val="24"/>
        </w:rPr>
        <w:t xml:space="preserve"> call comes in, if the user hangs it up (does not answer it), </w:t>
      </w:r>
      <w:r w:rsidRPr="00CC0A66">
        <w:rPr>
          <w:rFonts w:hint="eastAsia"/>
          <w:sz w:val="24"/>
        </w:rPr>
        <w:t xml:space="preserve">it shall maintain </w:t>
      </w:r>
      <w:r w:rsidRPr="00CC0A66">
        <w:rPr>
          <w:sz w:val="24"/>
        </w:rPr>
        <w:t>Stealth mode.</w:t>
      </w:r>
    </w:p>
    <w:p w:rsidR="00661ACB" w:rsidRPr="00CC0A66" w:rsidRDefault="00661ACB" w:rsidP="00661ACB">
      <w:pPr>
        <w:pStyle w:val="ListParagraph"/>
        <w:numPr>
          <w:ilvl w:val="0"/>
          <w:numId w:val="20"/>
        </w:numPr>
        <w:ind w:firstLineChars="0"/>
        <w:rPr>
          <w:sz w:val="24"/>
        </w:rPr>
      </w:pPr>
      <w:r w:rsidRPr="00CC0A66">
        <w:rPr>
          <w:rFonts w:hint="eastAsia"/>
          <w:sz w:val="24"/>
        </w:rPr>
        <w:t>当用户呼出电话，中控退出极简模式。</w:t>
      </w:r>
    </w:p>
    <w:p w:rsidR="00661ACB" w:rsidRDefault="00661ACB" w:rsidP="00661ACB">
      <w:pPr>
        <w:pStyle w:val="ListParagraph"/>
        <w:ind w:left="1140" w:firstLineChars="0" w:firstLine="0"/>
        <w:rPr>
          <w:sz w:val="24"/>
        </w:rPr>
      </w:pPr>
      <w:r w:rsidRPr="00CC0A66">
        <w:rPr>
          <w:rFonts w:hint="eastAsia"/>
          <w:sz w:val="24"/>
        </w:rPr>
        <w:t>When</w:t>
      </w:r>
      <w:r w:rsidRPr="00CC0A66">
        <w:rPr>
          <w:sz w:val="24"/>
        </w:rPr>
        <w:t xml:space="preserve"> the user start a call, it shall </w:t>
      </w:r>
      <w:r w:rsidRPr="00CC0A66">
        <w:rPr>
          <w:rFonts w:hint="eastAsia"/>
          <w:sz w:val="24"/>
        </w:rPr>
        <w:t>exit</w:t>
      </w:r>
      <w:r w:rsidRPr="00CC0A66">
        <w:rPr>
          <w:sz w:val="24"/>
        </w:rPr>
        <w:t xml:space="preserve"> Stealth mode.</w:t>
      </w:r>
    </w:p>
    <w:p w:rsidR="00F31837" w:rsidRPr="00CC0A66" w:rsidRDefault="00F31837" w:rsidP="00661ACB">
      <w:pPr>
        <w:pStyle w:val="ListParagraph"/>
        <w:ind w:left="1140" w:firstLineChars="0" w:firstLine="0"/>
        <w:rPr>
          <w:sz w:val="24"/>
        </w:rPr>
      </w:pPr>
    </w:p>
    <w:p w:rsidR="0048524C" w:rsidRPr="00CC0A66" w:rsidRDefault="0086008B" w:rsidP="00BB7277">
      <w:pPr>
        <w:ind w:firstLine="420"/>
        <w:rPr>
          <w:sz w:val="24"/>
        </w:rPr>
      </w:pPr>
      <w:r w:rsidRPr="00CC0A66">
        <w:rPr>
          <w:rFonts w:hint="eastAsia"/>
          <w:sz w:val="24"/>
        </w:rPr>
        <w:t>其中，娱乐系统硬按键包括</w:t>
      </w:r>
      <w:r w:rsidR="00BB7277" w:rsidRPr="00CC0A66">
        <w:rPr>
          <w:rFonts w:hint="eastAsia"/>
          <w:sz w:val="24"/>
        </w:rPr>
        <w:t>（具体按键配置以各项目为准）：</w:t>
      </w:r>
    </w:p>
    <w:p w:rsidR="0086008B" w:rsidRDefault="0048524C" w:rsidP="00BB7277">
      <w:pPr>
        <w:ind w:firstLine="420"/>
        <w:rPr>
          <w:sz w:val="24"/>
        </w:rPr>
      </w:pPr>
      <w:r w:rsidRPr="00CC0A66">
        <w:rPr>
          <w:rFonts w:hint="eastAsia"/>
          <w:sz w:val="24"/>
        </w:rPr>
        <w:t>S</w:t>
      </w:r>
      <w:r w:rsidRPr="00CC0A66">
        <w:rPr>
          <w:sz w:val="24"/>
        </w:rPr>
        <w:t xml:space="preserve">pecifically, the hard keys of the entertainment system cover (the specific configuration of keys shall be subject to each </w:t>
      </w:r>
      <w:r w:rsidR="00157D66" w:rsidRPr="00CC0A66">
        <w:rPr>
          <w:rFonts w:hint="eastAsia"/>
          <w:sz w:val="24"/>
        </w:rPr>
        <w:t>project</w:t>
      </w:r>
      <w:r w:rsidRPr="00CC0A66">
        <w:rPr>
          <w:sz w:val="24"/>
        </w:rPr>
        <w:t>):</w:t>
      </w:r>
    </w:p>
    <w:p w:rsidR="006625B6" w:rsidRDefault="006625B6" w:rsidP="00BB7277">
      <w:pPr>
        <w:ind w:firstLine="420"/>
        <w:rPr>
          <w:sz w:val="24"/>
        </w:rPr>
      </w:pPr>
    </w:p>
    <w:p w:rsidR="006625B6" w:rsidRDefault="006625B6" w:rsidP="00BB7277">
      <w:pPr>
        <w:ind w:firstLine="420"/>
        <w:rPr>
          <w:sz w:val="24"/>
        </w:rPr>
      </w:pPr>
    </w:p>
    <w:p w:rsidR="006625B6" w:rsidRDefault="006625B6" w:rsidP="00BB7277">
      <w:pPr>
        <w:ind w:firstLine="420"/>
        <w:rPr>
          <w:sz w:val="24"/>
        </w:rPr>
      </w:pPr>
    </w:p>
    <w:p w:rsidR="006625B6" w:rsidRDefault="006625B6" w:rsidP="00BB7277">
      <w:pPr>
        <w:ind w:firstLine="420"/>
        <w:rPr>
          <w:sz w:val="24"/>
        </w:rPr>
      </w:pPr>
    </w:p>
    <w:p w:rsidR="006625B6" w:rsidRDefault="006625B6" w:rsidP="00BB7277">
      <w:pPr>
        <w:ind w:firstLine="420"/>
        <w:rPr>
          <w:sz w:val="24"/>
        </w:rPr>
      </w:pPr>
    </w:p>
    <w:p w:rsidR="00F31837" w:rsidRPr="00CC0A66" w:rsidRDefault="00F31837" w:rsidP="00BB7277">
      <w:pPr>
        <w:ind w:firstLine="420"/>
        <w:rPr>
          <w:sz w:val="24"/>
        </w:rPr>
      </w:pPr>
    </w:p>
    <w:tbl>
      <w:tblPr>
        <w:tblStyle w:val="GridTable1Light-Accent1"/>
        <w:tblW w:w="0" w:type="auto"/>
        <w:tblLook w:val="04A0" w:firstRow="1" w:lastRow="0" w:firstColumn="1" w:lastColumn="0" w:noHBand="0" w:noVBand="1"/>
      </w:tblPr>
      <w:tblGrid>
        <w:gridCol w:w="1269"/>
        <w:gridCol w:w="2639"/>
        <w:gridCol w:w="3543"/>
        <w:gridCol w:w="2268"/>
      </w:tblGrid>
      <w:tr w:rsidR="00F31837" w:rsidRPr="00AC4793" w:rsidTr="00085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Borders>
              <w:top w:val="single" w:sz="12" w:space="0" w:color="4F81BD" w:themeColor="accent1"/>
              <w:left w:val="single" w:sz="12" w:space="0" w:color="4F81BD" w:themeColor="accent1"/>
              <w:bottom w:val="single" w:sz="12" w:space="0" w:color="4F81BD" w:themeColor="accent1"/>
            </w:tcBorders>
            <w:hideMark/>
          </w:tcPr>
          <w:p w:rsidR="00F31837" w:rsidRPr="00AC4793" w:rsidRDefault="00F31837" w:rsidP="00085889">
            <w:pPr>
              <w:widowControl/>
              <w:jc w:val="left"/>
              <w:rPr>
                <w:rFonts w:ascii="微软雅黑" w:eastAsia="微软雅黑" w:hAnsi="微软雅黑" w:cs="宋体"/>
                <w:kern w:val="0"/>
                <w:sz w:val="22"/>
              </w:rPr>
            </w:pPr>
            <w:r w:rsidRPr="00AC4793">
              <w:rPr>
                <w:rFonts w:ascii="微软雅黑" w:eastAsia="微软雅黑" w:hAnsi="微软雅黑" w:cs="宋体" w:hint="eastAsia"/>
                <w:kern w:val="0"/>
                <w:sz w:val="22"/>
              </w:rPr>
              <w:t> </w:t>
            </w:r>
          </w:p>
        </w:tc>
        <w:tc>
          <w:tcPr>
            <w:tcW w:w="2639" w:type="dxa"/>
            <w:tcBorders>
              <w:top w:val="single" w:sz="12" w:space="0" w:color="4F81BD" w:themeColor="accent1"/>
              <w:bottom w:val="single" w:sz="12" w:space="0" w:color="4F81BD" w:themeColor="accent1"/>
            </w:tcBorders>
            <w:hideMark/>
          </w:tcPr>
          <w:p w:rsidR="00F31837" w:rsidRPr="00AC4793" w:rsidRDefault="00F31837" w:rsidP="00085889">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AC4793">
              <w:rPr>
                <w:rFonts w:ascii="微软雅黑" w:eastAsia="微软雅黑" w:hAnsi="微软雅黑" w:cs="宋体" w:hint="eastAsia"/>
                <w:kern w:val="0"/>
                <w:sz w:val="22"/>
              </w:rPr>
              <w:t> Button</w:t>
            </w:r>
          </w:p>
        </w:tc>
        <w:tc>
          <w:tcPr>
            <w:tcW w:w="3543" w:type="dxa"/>
            <w:tcBorders>
              <w:top w:val="single" w:sz="12" w:space="0" w:color="4F81BD" w:themeColor="accent1"/>
              <w:bottom w:val="single" w:sz="12" w:space="0" w:color="4F81BD" w:themeColor="accent1"/>
            </w:tcBorders>
            <w:hideMark/>
          </w:tcPr>
          <w:p w:rsidR="00F31837" w:rsidRPr="00AC4793" w:rsidRDefault="00F31837" w:rsidP="00085889">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Pr>
                <w:rFonts w:ascii="微软雅黑" w:eastAsia="微软雅黑" w:hAnsi="微软雅黑" w:cs="宋体" w:hint="eastAsia"/>
                <w:kern w:val="0"/>
                <w:sz w:val="22"/>
              </w:rPr>
              <w:t>极简</w:t>
            </w:r>
            <w:r w:rsidRPr="00AC4793">
              <w:rPr>
                <w:rFonts w:ascii="微软雅黑" w:eastAsia="微软雅黑" w:hAnsi="微软雅黑" w:cs="宋体" w:hint="eastAsia"/>
                <w:kern w:val="0"/>
                <w:sz w:val="22"/>
              </w:rPr>
              <w:t>模式</w:t>
            </w:r>
            <w:r>
              <w:rPr>
                <w:rFonts w:ascii="微软雅黑" w:eastAsia="微软雅黑" w:hAnsi="微软雅黑" w:cs="宋体" w:hint="eastAsia"/>
                <w:kern w:val="0"/>
                <w:sz w:val="22"/>
              </w:rPr>
              <w:t>进入</w:t>
            </w:r>
          </w:p>
        </w:tc>
        <w:tc>
          <w:tcPr>
            <w:tcW w:w="2268" w:type="dxa"/>
            <w:tcBorders>
              <w:top w:val="single" w:sz="12" w:space="0" w:color="4F81BD" w:themeColor="accent1"/>
              <w:bottom w:val="single" w:sz="12" w:space="0" w:color="4F81BD" w:themeColor="accent1"/>
              <w:right w:val="single" w:sz="12" w:space="0" w:color="4F81BD" w:themeColor="accent1"/>
            </w:tcBorders>
            <w:hideMark/>
          </w:tcPr>
          <w:p w:rsidR="00F31837" w:rsidRPr="00AC4793" w:rsidRDefault="00F31837" w:rsidP="00085889">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Pr>
                <w:rFonts w:ascii="微软雅黑" w:eastAsia="微软雅黑" w:hAnsi="微软雅黑" w:cs="宋体" w:hint="eastAsia"/>
                <w:kern w:val="0"/>
                <w:sz w:val="22"/>
              </w:rPr>
              <w:t>极简</w:t>
            </w:r>
            <w:r w:rsidRPr="00AC4793">
              <w:rPr>
                <w:rFonts w:ascii="微软雅黑" w:eastAsia="微软雅黑" w:hAnsi="微软雅黑" w:cs="宋体" w:hint="eastAsia"/>
                <w:kern w:val="0"/>
                <w:sz w:val="22"/>
              </w:rPr>
              <w:t>模式</w:t>
            </w:r>
            <w:r>
              <w:rPr>
                <w:rFonts w:ascii="微软雅黑" w:eastAsia="微软雅黑" w:hAnsi="微软雅黑" w:cs="宋体" w:hint="eastAsia"/>
                <w:kern w:val="0"/>
                <w:sz w:val="22"/>
              </w:rPr>
              <w:t>退出</w:t>
            </w:r>
          </w:p>
        </w:tc>
      </w:tr>
      <w:tr w:rsidR="00F31837" w:rsidRPr="00AC4793" w:rsidTr="00085889">
        <w:tc>
          <w:tcPr>
            <w:cnfStyle w:val="001000000000" w:firstRow="0" w:lastRow="0" w:firstColumn="1" w:lastColumn="0" w:oddVBand="0" w:evenVBand="0" w:oddHBand="0" w:evenHBand="0" w:firstRowFirstColumn="0" w:firstRowLastColumn="0" w:lastRowFirstColumn="0" w:lastRowLastColumn="0"/>
            <w:tcW w:w="1269" w:type="dxa"/>
            <w:vMerge w:val="restart"/>
            <w:tcBorders>
              <w:top w:val="single" w:sz="12" w:space="0" w:color="4F81BD" w:themeColor="accent1"/>
              <w:left w:val="single" w:sz="12" w:space="0" w:color="4F81BD" w:themeColor="accent1"/>
            </w:tcBorders>
            <w:vAlign w:val="center"/>
            <w:hideMark/>
          </w:tcPr>
          <w:p w:rsidR="00F31837" w:rsidRPr="00AC4793" w:rsidRDefault="00F31837" w:rsidP="00085889">
            <w:pPr>
              <w:jc w:val="center"/>
              <w:rPr>
                <w:rFonts w:ascii="微软雅黑" w:eastAsia="微软雅黑" w:hAnsi="微软雅黑" w:cs="宋体"/>
                <w:kern w:val="0"/>
                <w:sz w:val="22"/>
              </w:rPr>
            </w:pPr>
            <w:r>
              <w:rPr>
                <w:rFonts w:ascii="微软雅黑" w:eastAsia="微软雅黑" w:hAnsi="微软雅黑" w:cs="宋体" w:hint="eastAsia"/>
                <w:kern w:val="0"/>
                <w:sz w:val="22"/>
              </w:rPr>
              <w:t>Faceplate</w:t>
            </w:r>
          </w:p>
        </w:tc>
        <w:tc>
          <w:tcPr>
            <w:tcW w:w="2639" w:type="dxa"/>
            <w:tcBorders>
              <w:top w:val="single" w:sz="12" w:space="0" w:color="4F81BD" w:themeColor="accent1"/>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C8205B">
              <w:rPr>
                <w:rFonts w:ascii="Calibri" w:eastAsia="宋体" w:hAnsi="Calibri" w:cs="Calibri" w:hint="eastAsia"/>
                <w:kern w:val="0"/>
                <w:sz w:val="22"/>
              </w:rPr>
              <w:t>Volume Up&amp;Down</w:t>
            </w:r>
          </w:p>
        </w:tc>
        <w:tc>
          <w:tcPr>
            <w:tcW w:w="3543" w:type="dxa"/>
            <w:tcBorders>
              <w:top w:val="single" w:sz="12" w:space="0" w:color="4F81BD" w:themeColor="accent1"/>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 </w:t>
            </w:r>
            <w:r>
              <w:rPr>
                <w:rFonts w:ascii="Calibri" w:eastAsia="宋体" w:hAnsi="Calibri" w:cs="Calibri" w:hint="eastAsia"/>
                <w:kern w:val="0"/>
                <w:sz w:val="22"/>
              </w:rPr>
              <w:t>-</w:t>
            </w:r>
          </w:p>
        </w:tc>
        <w:tc>
          <w:tcPr>
            <w:tcW w:w="2268" w:type="dxa"/>
            <w:tcBorders>
              <w:top w:val="single" w:sz="12" w:space="0" w:color="4F81BD" w:themeColor="accent1"/>
              <w:right w:val="single" w:sz="12" w:space="0" w:color="4F81BD" w:themeColor="accent1"/>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p>
        </w:tc>
      </w:tr>
      <w:tr w:rsidR="00F31837" w:rsidRPr="00AC4793" w:rsidTr="00085889">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bottom w:val="single" w:sz="12" w:space="0" w:color="4F81BD" w:themeColor="accent1"/>
            </w:tcBorders>
            <w:hideMark/>
          </w:tcPr>
          <w:p w:rsidR="00F31837" w:rsidRPr="00AC4793" w:rsidRDefault="00F31837" w:rsidP="00085889">
            <w:pPr>
              <w:widowControl/>
              <w:jc w:val="left"/>
              <w:rPr>
                <w:rFonts w:ascii="Calibri" w:eastAsia="宋体" w:hAnsi="Calibri" w:cs="Calibri"/>
                <w:kern w:val="0"/>
                <w:sz w:val="22"/>
              </w:rPr>
            </w:pPr>
          </w:p>
        </w:tc>
        <w:tc>
          <w:tcPr>
            <w:tcW w:w="2639" w:type="dxa"/>
            <w:tcBorders>
              <w:bottom w:val="single" w:sz="12" w:space="0" w:color="4F81BD" w:themeColor="accent1"/>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Power</w:t>
            </w:r>
          </w:p>
        </w:tc>
        <w:tc>
          <w:tcPr>
            <w:tcW w:w="3543" w:type="dxa"/>
            <w:tcBorders>
              <w:bottom w:val="single" w:sz="12" w:space="0" w:color="4F81BD" w:themeColor="accent1"/>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2"/>
              </w:rPr>
            </w:pPr>
          </w:p>
        </w:tc>
        <w:tc>
          <w:tcPr>
            <w:tcW w:w="2268" w:type="dxa"/>
            <w:tcBorders>
              <w:bottom w:val="single" w:sz="12" w:space="0" w:color="4F81BD" w:themeColor="accent1"/>
              <w:right w:val="single" w:sz="12" w:space="0" w:color="4F81BD" w:themeColor="accent1"/>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Pr>
                <w:rFonts w:ascii="Calibri" w:eastAsia="宋体" w:hAnsi="Calibri" w:cs="Calibri" w:hint="eastAsia"/>
                <w:kern w:val="0"/>
                <w:sz w:val="22"/>
              </w:rPr>
              <w:t>长按进入</w:t>
            </w:r>
            <w:r>
              <w:rPr>
                <w:rFonts w:ascii="Calibri" w:eastAsia="宋体" w:hAnsi="Calibri" w:cs="Calibri" w:hint="eastAsia"/>
                <w:kern w:val="0"/>
                <w:sz w:val="22"/>
              </w:rPr>
              <w:t>DND</w:t>
            </w:r>
            <w:r w:rsidRPr="00AC4793">
              <w:rPr>
                <w:rFonts w:ascii="Calibri" w:eastAsia="宋体" w:hAnsi="Calibri" w:cs="Calibri"/>
                <w:kern w:val="0"/>
                <w:sz w:val="22"/>
              </w:rPr>
              <w:t xml:space="preserve"> </w:t>
            </w:r>
          </w:p>
        </w:tc>
      </w:tr>
      <w:tr w:rsidR="00F31837" w:rsidRPr="00AC4793" w:rsidTr="00085889">
        <w:tc>
          <w:tcPr>
            <w:cnfStyle w:val="001000000000" w:firstRow="0" w:lastRow="0" w:firstColumn="1" w:lastColumn="0" w:oddVBand="0" w:evenVBand="0" w:oddHBand="0" w:evenHBand="0" w:firstRowFirstColumn="0" w:firstRowLastColumn="0" w:lastRowFirstColumn="0" w:lastRowLastColumn="0"/>
            <w:tcW w:w="1269" w:type="dxa"/>
            <w:vMerge w:val="restart"/>
            <w:tcBorders>
              <w:top w:val="single" w:sz="12" w:space="0" w:color="4F81BD" w:themeColor="accent1"/>
              <w:left w:val="single" w:sz="12" w:space="0" w:color="4F81BD" w:themeColor="accent1"/>
            </w:tcBorders>
            <w:vAlign w:val="center"/>
            <w:hideMark/>
          </w:tcPr>
          <w:p w:rsidR="00F31837" w:rsidRPr="00AC4793" w:rsidRDefault="00F31837" w:rsidP="00085889">
            <w:pPr>
              <w:widowControl/>
              <w:jc w:val="center"/>
              <w:rPr>
                <w:rFonts w:ascii="Calibri" w:eastAsia="宋体" w:hAnsi="Calibri" w:cs="Calibri"/>
                <w:b w:val="0"/>
                <w:bCs w:val="0"/>
                <w:kern w:val="0"/>
                <w:sz w:val="22"/>
              </w:rPr>
            </w:pPr>
            <w:r w:rsidRPr="00AC4793">
              <w:rPr>
                <w:rFonts w:ascii="Calibri" w:eastAsia="宋体" w:hAnsi="Calibri" w:cs="Calibri"/>
                <w:kern w:val="0"/>
                <w:sz w:val="22"/>
              </w:rPr>
              <w:t>SWC</w:t>
            </w:r>
          </w:p>
          <w:p w:rsidR="00F31837" w:rsidRPr="00AC4793" w:rsidRDefault="00F31837" w:rsidP="00085889">
            <w:pPr>
              <w:jc w:val="center"/>
              <w:rPr>
                <w:rFonts w:ascii="Calibri" w:eastAsia="宋体" w:hAnsi="Calibri" w:cs="Calibri"/>
                <w:kern w:val="0"/>
                <w:sz w:val="22"/>
              </w:rPr>
            </w:pPr>
          </w:p>
        </w:tc>
        <w:tc>
          <w:tcPr>
            <w:tcW w:w="2639" w:type="dxa"/>
            <w:tcBorders>
              <w:top w:val="single" w:sz="12" w:space="0" w:color="4F81BD" w:themeColor="accent1"/>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Phone</w:t>
            </w:r>
          </w:p>
        </w:tc>
        <w:tc>
          <w:tcPr>
            <w:tcW w:w="3543" w:type="dxa"/>
            <w:tcBorders>
              <w:top w:val="single" w:sz="12" w:space="0" w:color="4F81BD" w:themeColor="accent1"/>
            </w:tcBorders>
            <w:vAlign w:val="center"/>
            <w:hideMark/>
          </w:tcPr>
          <w:p w:rsidR="00F31837" w:rsidRPr="00AC4793" w:rsidRDefault="00F31837" w:rsidP="00085889">
            <w:pPr>
              <w:widowControl/>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 </w:t>
            </w:r>
            <w:r>
              <w:rPr>
                <w:rFonts w:ascii="Calibri" w:eastAsia="宋体" w:hAnsi="Calibri" w:cs="Calibri"/>
                <w:kern w:val="0"/>
                <w:sz w:val="22"/>
              </w:rPr>
              <w:t>-</w:t>
            </w:r>
          </w:p>
        </w:tc>
        <w:tc>
          <w:tcPr>
            <w:tcW w:w="2268" w:type="dxa"/>
            <w:tcBorders>
              <w:top w:val="single" w:sz="12" w:space="0" w:color="4F81BD" w:themeColor="accent1"/>
              <w:right w:val="single" w:sz="12" w:space="0" w:color="4F81BD" w:themeColor="accent1"/>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X</w:t>
            </w:r>
          </w:p>
        </w:tc>
      </w:tr>
      <w:tr w:rsidR="00F31837" w:rsidRPr="00E76312" w:rsidTr="00085889">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F31837" w:rsidRPr="00AC4793" w:rsidRDefault="00F31837" w:rsidP="00085889">
            <w:pPr>
              <w:jc w:val="left"/>
              <w:rPr>
                <w:rFonts w:ascii="Calibri" w:eastAsia="宋体" w:hAnsi="Calibri" w:cs="Calibri"/>
                <w:kern w:val="0"/>
                <w:sz w:val="22"/>
              </w:rPr>
            </w:pPr>
          </w:p>
        </w:tc>
        <w:tc>
          <w:tcPr>
            <w:tcW w:w="2639" w:type="dxa"/>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VR</w:t>
            </w:r>
          </w:p>
        </w:tc>
        <w:tc>
          <w:tcPr>
            <w:tcW w:w="3543" w:type="dxa"/>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hideMark/>
          </w:tcPr>
          <w:p w:rsidR="00F31837" w:rsidRPr="00E76312"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FF0000"/>
                <w:kern w:val="0"/>
                <w:sz w:val="22"/>
              </w:rPr>
            </w:pPr>
            <w:r w:rsidRPr="00E76312">
              <w:rPr>
                <w:rFonts w:ascii="Calibri" w:eastAsia="宋体" w:hAnsi="Calibri" w:cs="Calibri"/>
                <w:color w:val="FF0000"/>
                <w:kern w:val="0"/>
                <w:sz w:val="22"/>
              </w:rPr>
              <w:t>-</w:t>
            </w:r>
          </w:p>
        </w:tc>
      </w:tr>
      <w:tr w:rsidR="00F31837" w:rsidTr="00085889">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F31837" w:rsidRPr="00AC4793" w:rsidRDefault="00F31837" w:rsidP="00085889">
            <w:pPr>
              <w:jc w:val="left"/>
              <w:rPr>
                <w:rFonts w:ascii="Calibri" w:eastAsia="宋体" w:hAnsi="Calibri" w:cs="Calibri"/>
                <w:kern w:val="0"/>
                <w:sz w:val="22"/>
              </w:rPr>
            </w:pPr>
          </w:p>
        </w:tc>
        <w:tc>
          <w:tcPr>
            <w:tcW w:w="2639" w:type="dxa"/>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SWC_VOL_UP</w:t>
            </w:r>
          </w:p>
        </w:tc>
        <w:tc>
          <w:tcPr>
            <w:tcW w:w="3543" w:type="dxa"/>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r w:rsidR="00F31837" w:rsidTr="00085889">
        <w:tc>
          <w:tcPr>
            <w:cnfStyle w:val="001000000000" w:firstRow="0" w:lastRow="0" w:firstColumn="1" w:lastColumn="0" w:oddVBand="0" w:evenVBand="0" w:oddHBand="0" w:evenHBand="0" w:firstRowFirstColumn="0" w:firstRowLastColumn="0" w:lastRowFirstColumn="0" w:lastRowLastColumn="0"/>
            <w:tcW w:w="1269" w:type="dxa"/>
            <w:vMerge/>
            <w:tcBorders>
              <w:top w:val="single" w:sz="4" w:space="0" w:color="548DD4" w:themeColor="text2" w:themeTint="99"/>
              <w:left w:val="single" w:sz="12" w:space="0" w:color="4F81BD" w:themeColor="accent1"/>
            </w:tcBorders>
            <w:hideMark/>
          </w:tcPr>
          <w:p w:rsidR="00F31837" w:rsidRPr="00AC4793" w:rsidRDefault="00F31837" w:rsidP="00085889">
            <w:pPr>
              <w:jc w:val="left"/>
              <w:rPr>
                <w:rFonts w:ascii="Calibri" w:eastAsia="宋体" w:hAnsi="Calibri" w:cs="Calibri"/>
                <w:kern w:val="0"/>
                <w:sz w:val="22"/>
              </w:rPr>
            </w:pPr>
          </w:p>
        </w:tc>
        <w:tc>
          <w:tcPr>
            <w:tcW w:w="2639" w:type="dxa"/>
            <w:tcBorders>
              <w:top w:val="single" w:sz="4" w:space="0" w:color="548DD4" w:themeColor="text2" w:themeTint="99"/>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SWC_VOL_Down</w:t>
            </w:r>
          </w:p>
        </w:tc>
        <w:tc>
          <w:tcPr>
            <w:tcW w:w="3543" w:type="dxa"/>
            <w:tcBorders>
              <w:top w:val="single" w:sz="4" w:space="0" w:color="548DD4" w:themeColor="text2" w:themeTint="99"/>
            </w:tcBorders>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top w:val="single" w:sz="4" w:space="0" w:color="548DD4" w:themeColor="text2" w:themeTint="99"/>
              <w:right w:val="single" w:sz="12" w:space="0" w:color="4F81BD" w:themeColor="accent1"/>
            </w:tcBorders>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r w:rsidR="00F31837" w:rsidTr="00085889">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F31837" w:rsidRPr="00AC4793" w:rsidRDefault="00F31837" w:rsidP="00085889">
            <w:pPr>
              <w:jc w:val="left"/>
              <w:rPr>
                <w:rFonts w:ascii="Calibri" w:eastAsia="宋体" w:hAnsi="Calibri" w:cs="Calibri"/>
                <w:kern w:val="0"/>
                <w:sz w:val="22"/>
              </w:rPr>
            </w:pPr>
          </w:p>
        </w:tc>
        <w:tc>
          <w:tcPr>
            <w:tcW w:w="2639" w:type="dxa"/>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2"/>
              </w:rPr>
            </w:pPr>
            <w:r w:rsidRPr="00AC4793">
              <w:rPr>
                <w:rFonts w:ascii="Calibri" w:eastAsia="宋体" w:hAnsi="Calibri" w:cs="Calibri"/>
                <w:kern w:val="0"/>
                <w:sz w:val="22"/>
              </w:rPr>
              <w:t>SWC_Mute/</w:t>
            </w:r>
            <w:r w:rsidRPr="00AC4793">
              <w:rPr>
                <w:rFonts w:ascii="微软雅黑" w:eastAsia="微软雅黑" w:hAnsi="微软雅黑" w:cs="宋体" w:hint="eastAsia"/>
                <w:kern w:val="0"/>
                <w:sz w:val="22"/>
              </w:rPr>
              <w:t>Hangup</w:t>
            </w:r>
          </w:p>
        </w:tc>
        <w:tc>
          <w:tcPr>
            <w:tcW w:w="3543" w:type="dxa"/>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r w:rsidR="00F31837" w:rsidTr="00085889">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F31837" w:rsidRPr="00AC4793" w:rsidRDefault="00F31837" w:rsidP="00085889">
            <w:pPr>
              <w:jc w:val="left"/>
              <w:rPr>
                <w:rFonts w:ascii="Calibri" w:eastAsia="宋体" w:hAnsi="Calibri" w:cs="Calibri"/>
                <w:kern w:val="0"/>
                <w:sz w:val="22"/>
              </w:rPr>
            </w:pPr>
          </w:p>
        </w:tc>
        <w:tc>
          <w:tcPr>
            <w:tcW w:w="2639" w:type="dxa"/>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SWC_Source</w:t>
            </w:r>
          </w:p>
        </w:tc>
        <w:tc>
          <w:tcPr>
            <w:tcW w:w="3543" w:type="dxa"/>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r w:rsidR="00F31837" w:rsidTr="00085889">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tcBorders>
            <w:hideMark/>
          </w:tcPr>
          <w:p w:rsidR="00F31837" w:rsidRPr="00AC4793" w:rsidRDefault="00F31837" w:rsidP="00085889">
            <w:pPr>
              <w:jc w:val="left"/>
              <w:rPr>
                <w:rFonts w:ascii="Calibri" w:eastAsia="宋体" w:hAnsi="Calibri" w:cs="Calibri"/>
                <w:kern w:val="0"/>
                <w:sz w:val="22"/>
              </w:rPr>
            </w:pPr>
          </w:p>
        </w:tc>
        <w:tc>
          <w:tcPr>
            <w:tcW w:w="2639" w:type="dxa"/>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SWC_Multi</w:t>
            </w:r>
          </w:p>
        </w:tc>
        <w:tc>
          <w:tcPr>
            <w:tcW w:w="3543" w:type="dxa"/>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right w:val="single" w:sz="12" w:space="0" w:color="4F81BD" w:themeColor="accent1"/>
            </w:tcBorders>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r w:rsidR="00F31837" w:rsidTr="00085889">
        <w:tc>
          <w:tcPr>
            <w:cnfStyle w:val="001000000000" w:firstRow="0" w:lastRow="0" w:firstColumn="1" w:lastColumn="0" w:oddVBand="0" w:evenVBand="0" w:oddHBand="0" w:evenHBand="0" w:firstRowFirstColumn="0" w:firstRowLastColumn="0" w:lastRowFirstColumn="0" w:lastRowLastColumn="0"/>
            <w:tcW w:w="1269" w:type="dxa"/>
            <w:vMerge/>
            <w:tcBorders>
              <w:left w:val="single" w:sz="12" w:space="0" w:color="4F81BD" w:themeColor="accent1"/>
              <w:bottom w:val="single" w:sz="12" w:space="0" w:color="4F81BD" w:themeColor="accent1"/>
            </w:tcBorders>
            <w:hideMark/>
          </w:tcPr>
          <w:p w:rsidR="00F31837" w:rsidRPr="00AC4793" w:rsidRDefault="00F31837" w:rsidP="00085889">
            <w:pPr>
              <w:widowControl/>
              <w:jc w:val="left"/>
              <w:rPr>
                <w:rFonts w:ascii="Calibri" w:eastAsia="宋体" w:hAnsi="Calibri" w:cs="Calibri"/>
                <w:kern w:val="0"/>
                <w:sz w:val="22"/>
              </w:rPr>
            </w:pPr>
          </w:p>
        </w:tc>
        <w:tc>
          <w:tcPr>
            <w:tcW w:w="2639" w:type="dxa"/>
            <w:tcBorders>
              <w:bottom w:val="single" w:sz="12" w:space="0" w:color="4F81BD" w:themeColor="accent1"/>
            </w:tcBorders>
            <w:hideMark/>
          </w:tcPr>
          <w:p w:rsidR="00F31837" w:rsidRPr="00AC4793" w:rsidRDefault="00F31837" w:rsidP="00085889">
            <w:pPr>
              <w:widowControl/>
              <w:jc w:val="left"/>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rPr>
            </w:pPr>
            <w:r w:rsidRPr="00AC4793">
              <w:rPr>
                <w:rFonts w:ascii="Calibri" w:eastAsia="宋体" w:hAnsi="Calibri" w:cs="Calibri"/>
                <w:kern w:val="0"/>
                <w:sz w:val="22"/>
              </w:rPr>
              <w:t>SWC_FavUp</w:t>
            </w:r>
          </w:p>
        </w:tc>
        <w:tc>
          <w:tcPr>
            <w:tcW w:w="3543" w:type="dxa"/>
            <w:tcBorders>
              <w:bottom w:val="single" w:sz="12" w:space="0" w:color="4F81BD" w:themeColor="accent1"/>
            </w:tcBorders>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BA218A">
              <w:rPr>
                <w:rFonts w:ascii="Calibri" w:eastAsia="宋体" w:hAnsi="Calibri" w:cs="Calibri"/>
                <w:kern w:val="0"/>
                <w:sz w:val="22"/>
              </w:rPr>
              <w:t> -</w:t>
            </w:r>
          </w:p>
        </w:tc>
        <w:tc>
          <w:tcPr>
            <w:tcW w:w="2268" w:type="dxa"/>
            <w:tcBorders>
              <w:bottom w:val="single" w:sz="12" w:space="0" w:color="4F81BD" w:themeColor="accent1"/>
              <w:right w:val="single" w:sz="12" w:space="0" w:color="4F81BD" w:themeColor="accent1"/>
            </w:tcBorders>
            <w:vAlign w:val="center"/>
            <w:hideMark/>
          </w:tcPr>
          <w:p w:rsidR="00F31837" w:rsidRDefault="00F31837" w:rsidP="00085889">
            <w:pPr>
              <w:cnfStyle w:val="000000000000" w:firstRow="0" w:lastRow="0" w:firstColumn="0" w:lastColumn="0" w:oddVBand="0" w:evenVBand="0" w:oddHBand="0" w:evenHBand="0" w:firstRowFirstColumn="0" w:firstRowLastColumn="0" w:lastRowFirstColumn="0" w:lastRowLastColumn="0"/>
            </w:pPr>
            <w:r w:rsidRPr="008B29E8">
              <w:rPr>
                <w:rFonts w:ascii="Calibri" w:eastAsia="宋体" w:hAnsi="Calibri" w:cs="Calibri"/>
                <w:kern w:val="0"/>
                <w:sz w:val="22"/>
              </w:rPr>
              <w:t>-</w:t>
            </w:r>
          </w:p>
        </w:tc>
      </w:tr>
    </w:tbl>
    <w:p w:rsidR="00982C22" w:rsidRDefault="00982C22" w:rsidP="00CB15DD">
      <w:pPr>
        <w:pStyle w:val="ListParagraph"/>
        <w:ind w:left="1080" w:firstLineChars="0" w:firstLine="60"/>
        <w:rPr>
          <w:sz w:val="24"/>
        </w:rPr>
      </w:pPr>
    </w:p>
    <w:p w:rsidR="00F31837" w:rsidRDefault="00F31837" w:rsidP="00CB15DD">
      <w:pPr>
        <w:pStyle w:val="ListParagraph"/>
        <w:ind w:left="1080" w:firstLineChars="0" w:firstLine="60"/>
        <w:rPr>
          <w:sz w:val="24"/>
        </w:rPr>
      </w:pPr>
    </w:p>
    <w:p w:rsidR="007159EA" w:rsidRDefault="007159EA" w:rsidP="00CB15DD">
      <w:pPr>
        <w:pStyle w:val="ListParagraph"/>
        <w:ind w:left="1080" w:firstLineChars="0" w:firstLine="60"/>
        <w:rPr>
          <w:sz w:val="24"/>
        </w:rPr>
      </w:pPr>
    </w:p>
    <w:p w:rsidR="004513BD" w:rsidRPr="00CC0A66" w:rsidRDefault="004513BD" w:rsidP="00CB15DD">
      <w:pPr>
        <w:pStyle w:val="ListParagraph"/>
        <w:ind w:left="1080" w:firstLineChars="0" w:firstLine="60"/>
        <w:rPr>
          <w:sz w:val="24"/>
        </w:rPr>
      </w:pPr>
    </w:p>
    <w:p w:rsidR="009C1B28" w:rsidRPr="00CC0A66" w:rsidRDefault="009C1B28" w:rsidP="009C1B28">
      <w:pPr>
        <w:ind w:firstLine="420"/>
        <w:rPr>
          <w:sz w:val="24"/>
        </w:rPr>
      </w:pPr>
      <w:r w:rsidRPr="00CC0A66">
        <w:rPr>
          <w:rFonts w:hint="eastAsia"/>
          <w:sz w:val="24"/>
        </w:rPr>
        <w:t>当中控处于极简模式时，部分应用可以正常触发，画面或提示信息可正常显示，相应应用的声音也可正常播放：</w:t>
      </w:r>
    </w:p>
    <w:p w:rsidR="009C1B28" w:rsidRPr="00CC0A66" w:rsidRDefault="009C1B28" w:rsidP="009C1B28">
      <w:pPr>
        <w:ind w:firstLine="420"/>
        <w:rPr>
          <w:sz w:val="24"/>
        </w:rPr>
      </w:pPr>
      <w:r w:rsidRPr="00CC0A66">
        <w:rPr>
          <w:sz w:val="24"/>
        </w:rPr>
        <w:t xml:space="preserve">When the central control console </w:t>
      </w:r>
      <w:r w:rsidRPr="00CC0A66">
        <w:rPr>
          <w:rFonts w:hint="eastAsia"/>
          <w:sz w:val="24"/>
        </w:rPr>
        <w:t>is in</w:t>
      </w:r>
      <w:r w:rsidRPr="00CC0A66">
        <w:rPr>
          <w:sz w:val="24"/>
        </w:rPr>
        <w:t xml:space="preserve"> Stealth mode, some applications </w:t>
      </w:r>
      <w:r w:rsidRPr="00CC0A66">
        <w:rPr>
          <w:rFonts w:hint="eastAsia"/>
          <w:sz w:val="24"/>
        </w:rPr>
        <w:t>can be</w:t>
      </w:r>
      <w:r w:rsidRPr="00CC0A66">
        <w:rPr>
          <w:sz w:val="24"/>
        </w:rPr>
        <w:t xml:space="preserve"> triggered normally, with their image or prompt </w:t>
      </w:r>
      <w:r w:rsidRPr="00CC0A66">
        <w:rPr>
          <w:rFonts w:hint="eastAsia"/>
          <w:sz w:val="24"/>
        </w:rPr>
        <w:t>message</w:t>
      </w:r>
      <w:r w:rsidRPr="00CC0A66">
        <w:rPr>
          <w:sz w:val="24"/>
        </w:rPr>
        <w:t xml:space="preserve"> displayed properly and the corresponding sound played as usual:</w:t>
      </w:r>
    </w:p>
    <w:p w:rsidR="007850AE" w:rsidRPr="00CC0A66" w:rsidRDefault="009C1B28" w:rsidP="007850AE">
      <w:pPr>
        <w:pStyle w:val="ListParagraph"/>
        <w:numPr>
          <w:ilvl w:val="0"/>
          <w:numId w:val="20"/>
        </w:numPr>
        <w:ind w:firstLineChars="0"/>
        <w:rPr>
          <w:sz w:val="24"/>
        </w:rPr>
      </w:pPr>
      <w:r w:rsidRPr="00CC0A66">
        <w:rPr>
          <w:rFonts w:hint="eastAsia"/>
          <w:sz w:val="24"/>
        </w:rPr>
        <w:t>APA</w:t>
      </w:r>
      <w:r w:rsidRPr="00CC0A66">
        <w:rPr>
          <w:rFonts w:hint="eastAsia"/>
          <w:sz w:val="24"/>
        </w:rPr>
        <w:t>自动泊车</w:t>
      </w:r>
      <w:r w:rsidR="007850AE" w:rsidRPr="00CC0A66">
        <w:rPr>
          <w:rFonts w:hint="eastAsia"/>
          <w:sz w:val="24"/>
        </w:rPr>
        <w:t>，功能参见</w:t>
      </w:r>
      <w:r w:rsidR="007850AE" w:rsidRPr="00CC0A66">
        <w:rPr>
          <w:rFonts w:hint="eastAsia"/>
          <w:sz w:val="24"/>
        </w:rPr>
        <w:t>PIS-2048</w:t>
      </w:r>
      <w:r w:rsidR="007850AE" w:rsidRPr="00CC0A66">
        <w:rPr>
          <w:sz w:val="24"/>
        </w:rPr>
        <w:t>_APA</w:t>
      </w:r>
    </w:p>
    <w:p w:rsidR="009C1B28" w:rsidRPr="00CC0A66" w:rsidRDefault="009C1B28" w:rsidP="007850AE">
      <w:pPr>
        <w:pStyle w:val="ListParagraph"/>
        <w:ind w:left="1140" w:firstLineChars="0" w:firstLine="0"/>
        <w:rPr>
          <w:sz w:val="24"/>
        </w:rPr>
      </w:pPr>
      <w:r w:rsidRPr="00CC0A66">
        <w:rPr>
          <w:sz w:val="24"/>
        </w:rPr>
        <w:t>APA (Auto Parking Assist)</w:t>
      </w:r>
      <w:r w:rsidR="007850AE" w:rsidRPr="00CC0A66">
        <w:rPr>
          <w:rFonts w:hint="eastAsia"/>
          <w:sz w:val="24"/>
        </w:rPr>
        <w:t xml:space="preserve">, see </w:t>
      </w:r>
      <w:r w:rsidR="007850AE" w:rsidRPr="00CC0A66">
        <w:rPr>
          <w:sz w:val="24"/>
        </w:rPr>
        <w:t xml:space="preserve">more in </w:t>
      </w:r>
      <w:r w:rsidR="007850AE" w:rsidRPr="00CC0A66">
        <w:rPr>
          <w:rFonts w:hint="eastAsia"/>
          <w:sz w:val="24"/>
        </w:rPr>
        <w:t>PIS-2048</w:t>
      </w:r>
      <w:r w:rsidR="007850AE" w:rsidRPr="00CC0A66">
        <w:rPr>
          <w:sz w:val="24"/>
        </w:rPr>
        <w:t>_APA</w:t>
      </w:r>
    </w:p>
    <w:p w:rsidR="007850AE" w:rsidRPr="00CC0A66" w:rsidRDefault="009C1B28" w:rsidP="007850AE">
      <w:pPr>
        <w:pStyle w:val="ListParagraph"/>
        <w:numPr>
          <w:ilvl w:val="0"/>
          <w:numId w:val="20"/>
        </w:numPr>
        <w:ind w:firstLineChars="0"/>
        <w:rPr>
          <w:sz w:val="24"/>
        </w:rPr>
      </w:pPr>
      <w:r w:rsidRPr="00CC0A66">
        <w:rPr>
          <w:rFonts w:hint="eastAsia"/>
          <w:sz w:val="24"/>
        </w:rPr>
        <w:t>倒车影像及</w:t>
      </w:r>
      <w:r w:rsidRPr="00CC0A66">
        <w:rPr>
          <w:rFonts w:hint="eastAsia"/>
          <w:sz w:val="24"/>
        </w:rPr>
        <w:t>360</w:t>
      </w:r>
      <w:r w:rsidRPr="00CC0A66">
        <w:rPr>
          <w:rFonts w:hint="eastAsia"/>
          <w:sz w:val="24"/>
        </w:rPr>
        <w:t>环视系统</w:t>
      </w:r>
      <w:r w:rsidR="007850AE" w:rsidRPr="00CC0A66">
        <w:rPr>
          <w:rFonts w:hint="eastAsia"/>
          <w:sz w:val="24"/>
        </w:rPr>
        <w:t>，功能参见</w:t>
      </w:r>
      <w:r w:rsidR="007850AE" w:rsidRPr="00CC0A66">
        <w:rPr>
          <w:rFonts w:hint="eastAsia"/>
          <w:sz w:val="24"/>
        </w:rPr>
        <w:t>PIS-2080</w:t>
      </w:r>
      <w:r w:rsidR="007850AE" w:rsidRPr="00CC0A66">
        <w:rPr>
          <w:sz w:val="24"/>
        </w:rPr>
        <w:t>_Rear Viewing System</w:t>
      </w:r>
      <w:r w:rsidR="007850AE" w:rsidRPr="00CC0A66">
        <w:rPr>
          <w:rFonts w:hint="eastAsia"/>
          <w:sz w:val="24"/>
        </w:rPr>
        <w:t>和</w:t>
      </w:r>
      <w:r w:rsidR="007850AE" w:rsidRPr="00CC0A66">
        <w:rPr>
          <w:rFonts w:hint="eastAsia"/>
          <w:sz w:val="24"/>
        </w:rPr>
        <w:t>PIS</w:t>
      </w:r>
      <w:r w:rsidR="007850AE" w:rsidRPr="00CC0A66">
        <w:rPr>
          <w:sz w:val="24"/>
        </w:rPr>
        <w:t>-2019_360 Surround Viewing System</w:t>
      </w:r>
    </w:p>
    <w:p w:rsidR="009C1B28" w:rsidRPr="00CC0A66" w:rsidRDefault="009C1B28" w:rsidP="007850AE">
      <w:pPr>
        <w:pStyle w:val="ListParagraph"/>
        <w:ind w:left="1140" w:firstLineChars="0" w:firstLine="0"/>
        <w:rPr>
          <w:sz w:val="24"/>
        </w:rPr>
      </w:pPr>
      <w:r w:rsidRPr="00CC0A66">
        <w:rPr>
          <w:sz w:val="24"/>
        </w:rPr>
        <w:t xml:space="preserve">Rear View </w:t>
      </w:r>
      <w:r w:rsidRPr="00CC0A66">
        <w:rPr>
          <w:rFonts w:hint="eastAsia"/>
          <w:sz w:val="24"/>
        </w:rPr>
        <w:t>Camera</w:t>
      </w:r>
      <w:r w:rsidRPr="00CC0A66">
        <w:rPr>
          <w:sz w:val="24"/>
        </w:rPr>
        <w:t xml:space="preserve"> and 360 Surround View System</w:t>
      </w:r>
      <w:r w:rsidR="007850AE" w:rsidRPr="00CC0A66">
        <w:rPr>
          <w:sz w:val="24"/>
        </w:rPr>
        <w:t xml:space="preserve">, see more in </w:t>
      </w:r>
      <w:r w:rsidR="007850AE" w:rsidRPr="00CC0A66">
        <w:rPr>
          <w:rFonts w:hint="eastAsia"/>
          <w:sz w:val="24"/>
        </w:rPr>
        <w:t>PIS-2080</w:t>
      </w:r>
      <w:r w:rsidR="007850AE" w:rsidRPr="00CC0A66">
        <w:rPr>
          <w:sz w:val="24"/>
        </w:rPr>
        <w:t>_Rear Viewing System</w:t>
      </w:r>
      <w:r w:rsidR="007850AE" w:rsidRPr="00CC0A66">
        <w:rPr>
          <w:rFonts w:hint="eastAsia"/>
          <w:sz w:val="24"/>
        </w:rPr>
        <w:t xml:space="preserve"> and PIS</w:t>
      </w:r>
      <w:r w:rsidR="007850AE" w:rsidRPr="00CC0A66">
        <w:rPr>
          <w:sz w:val="24"/>
        </w:rPr>
        <w:t>-2019_360 Surround Viewing System</w:t>
      </w:r>
    </w:p>
    <w:p w:rsidR="007850AE" w:rsidRPr="00CC0A66" w:rsidRDefault="009C1B28" w:rsidP="007850AE">
      <w:pPr>
        <w:pStyle w:val="ListParagraph"/>
        <w:numPr>
          <w:ilvl w:val="0"/>
          <w:numId w:val="20"/>
        </w:numPr>
        <w:ind w:firstLineChars="0"/>
        <w:rPr>
          <w:sz w:val="24"/>
        </w:rPr>
      </w:pPr>
      <w:r w:rsidRPr="00CC0A66">
        <w:rPr>
          <w:rFonts w:hint="eastAsia"/>
          <w:sz w:val="24"/>
        </w:rPr>
        <w:t>安吉星</w:t>
      </w:r>
      <w:r w:rsidRPr="00CC0A66">
        <w:rPr>
          <w:rFonts w:hint="eastAsia"/>
          <w:sz w:val="24"/>
        </w:rPr>
        <w:t>A-Call</w:t>
      </w:r>
      <w:r w:rsidRPr="00CC0A66">
        <w:rPr>
          <w:rFonts w:hint="eastAsia"/>
          <w:sz w:val="24"/>
        </w:rPr>
        <w:t>和</w:t>
      </w:r>
      <w:r w:rsidRPr="00CC0A66">
        <w:rPr>
          <w:rFonts w:hint="eastAsia"/>
          <w:sz w:val="24"/>
        </w:rPr>
        <w:t>E-Call</w:t>
      </w:r>
    </w:p>
    <w:p w:rsidR="009C1B28" w:rsidRPr="000E5AC2" w:rsidRDefault="009C1B28" w:rsidP="007850AE">
      <w:pPr>
        <w:pStyle w:val="ListParagraph"/>
        <w:ind w:left="1140" w:firstLineChars="0" w:firstLine="0"/>
        <w:rPr>
          <w:sz w:val="24"/>
        </w:rPr>
      </w:pPr>
      <w:r w:rsidRPr="000E5AC2">
        <w:rPr>
          <w:sz w:val="24"/>
        </w:rPr>
        <w:t xml:space="preserve">OnStar </w:t>
      </w:r>
      <w:r w:rsidRPr="000E5AC2">
        <w:rPr>
          <w:rFonts w:hint="eastAsia"/>
          <w:sz w:val="24"/>
        </w:rPr>
        <w:t xml:space="preserve">A-Call </w:t>
      </w:r>
      <w:r w:rsidRPr="000E5AC2">
        <w:rPr>
          <w:sz w:val="24"/>
        </w:rPr>
        <w:t xml:space="preserve">and </w:t>
      </w:r>
      <w:r w:rsidRPr="000E5AC2">
        <w:rPr>
          <w:rFonts w:hint="eastAsia"/>
          <w:sz w:val="24"/>
        </w:rPr>
        <w:t>E-Call</w:t>
      </w:r>
    </w:p>
    <w:p w:rsidR="007850AE" w:rsidRPr="000E5AC2" w:rsidRDefault="00B33899" w:rsidP="007850AE">
      <w:pPr>
        <w:pStyle w:val="ListParagraph"/>
        <w:numPr>
          <w:ilvl w:val="0"/>
          <w:numId w:val="20"/>
        </w:numPr>
        <w:ind w:firstLineChars="0"/>
        <w:rPr>
          <w:sz w:val="24"/>
        </w:rPr>
      </w:pPr>
      <w:r w:rsidRPr="000E5AC2">
        <w:rPr>
          <w:rFonts w:hint="eastAsia"/>
          <w:sz w:val="24"/>
        </w:rPr>
        <w:t>空调，显示和操作参见</w:t>
      </w:r>
      <w:r w:rsidRPr="000E5AC2">
        <w:rPr>
          <w:rFonts w:hint="eastAsia"/>
          <w:sz w:val="24"/>
        </w:rPr>
        <w:t>PIS-</w:t>
      </w:r>
      <w:r w:rsidRPr="000E5AC2">
        <w:rPr>
          <w:sz w:val="24"/>
        </w:rPr>
        <w:t>2014_HVAC</w:t>
      </w:r>
      <w:r w:rsidRPr="000E5AC2">
        <w:rPr>
          <w:rFonts w:hint="eastAsia"/>
          <w:sz w:val="24"/>
        </w:rPr>
        <w:t>。</w:t>
      </w:r>
    </w:p>
    <w:p w:rsidR="00B33899" w:rsidRPr="000E5AC2" w:rsidRDefault="00B33899" w:rsidP="007850AE">
      <w:pPr>
        <w:pStyle w:val="ListParagraph"/>
        <w:ind w:left="1140" w:firstLineChars="0" w:firstLine="0"/>
        <w:rPr>
          <w:sz w:val="24"/>
        </w:rPr>
      </w:pPr>
      <w:r w:rsidRPr="000E5AC2">
        <w:rPr>
          <w:sz w:val="24"/>
        </w:rPr>
        <w:t>Air condition</w:t>
      </w:r>
      <w:r w:rsidRPr="000E5AC2">
        <w:rPr>
          <w:rFonts w:hint="eastAsia"/>
          <w:sz w:val="24"/>
        </w:rPr>
        <w:t>er</w:t>
      </w:r>
      <w:r w:rsidRPr="000E5AC2">
        <w:rPr>
          <w:sz w:val="24"/>
        </w:rPr>
        <w:t>, see PIS-2014_HVAC for displaying and operating</w:t>
      </w:r>
    </w:p>
    <w:p w:rsidR="00781909" w:rsidRPr="000E5AC2" w:rsidRDefault="00781909" w:rsidP="00781909">
      <w:pPr>
        <w:pStyle w:val="ListParagraph"/>
        <w:numPr>
          <w:ilvl w:val="0"/>
          <w:numId w:val="20"/>
        </w:numPr>
        <w:ind w:firstLineChars="0"/>
        <w:rPr>
          <w:sz w:val="24"/>
        </w:rPr>
      </w:pPr>
      <w:r w:rsidRPr="000E5AC2">
        <w:rPr>
          <w:rFonts w:hint="eastAsia"/>
          <w:sz w:val="24"/>
        </w:rPr>
        <w:t>触发语音助手</w:t>
      </w:r>
    </w:p>
    <w:p w:rsidR="00781909" w:rsidRPr="000E5AC2" w:rsidRDefault="00781909" w:rsidP="00781909">
      <w:pPr>
        <w:pStyle w:val="ListParagraph"/>
        <w:ind w:left="1140" w:firstLineChars="0" w:firstLine="0"/>
        <w:rPr>
          <w:sz w:val="24"/>
        </w:rPr>
      </w:pPr>
      <w:r w:rsidRPr="000E5AC2">
        <w:rPr>
          <w:sz w:val="24"/>
        </w:rPr>
        <w:t>The voice assistant is triggered</w:t>
      </w:r>
    </w:p>
    <w:p w:rsidR="00781909" w:rsidRPr="00CC0A66" w:rsidRDefault="00781909" w:rsidP="007850AE">
      <w:pPr>
        <w:pStyle w:val="ListParagraph"/>
        <w:ind w:left="1140" w:firstLineChars="0" w:firstLine="0"/>
        <w:rPr>
          <w:sz w:val="24"/>
        </w:rPr>
      </w:pPr>
    </w:p>
    <w:p w:rsidR="009C1B28" w:rsidRPr="00CC0A66" w:rsidRDefault="009C1B28" w:rsidP="009C1B28">
      <w:pPr>
        <w:ind w:firstLine="420"/>
        <w:rPr>
          <w:sz w:val="24"/>
        </w:rPr>
      </w:pPr>
      <w:r w:rsidRPr="00CC0A66">
        <w:rPr>
          <w:rFonts w:hint="eastAsia"/>
          <w:sz w:val="24"/>
        </w:rPr>
        <w:t>当这些应用退出后，中控依然处于极简模式。在以上应用运行</w:t>
      </w:r>
      <w:r w:rsidRPr="00CC0A66">
        <w:rPr>
          <w:rFonts w:hint="eastAsia"/>
          <w:sz w:val="24"/>
        </w:rPr>
        <w:t>/</w:t>
      </w:r>
      <w:r w:rsidRPr="00CC0A66">
        <w:rPr>
          <w:rFonts w:hint="eastAsia"/>
          <w:sz w:val="24"/>
        </w:rPr>
        <w:t>画面显示时，不妨碍用户通过触发进入或退出</w:t>
      </w:r>
      <w:r w:rsidRPr="00CC0A66">
        <w:rPr>
          <w:rFonts w:hint="eastAsia"/>
          <w:sz w:val="24"/>
        </w:rPr>
        <w:t>DND</w:t>
      </w:r>
      <w:r w:rsidRPr="00CC0A66">
        <w:rPr>
          <w:rFonts w:hint="eastAsia"/>
          <w:sz w:val="24"/>
        </w:rPr>
        <w:t>的相关硬按键进入或退出</w:t>
      </w:r>
      <w:r w:rsidRPr="00CC0A66">
        <w:rPr>
          <w:rFonts w:hint="eastAsia"/>
          <w:sz w:val="24"/>
        </w:rPr>
        <w:t>DND</w:t>
      </w:r>
      <w:r w:rsidRPr="00CC0A66">
        <w:rPr>
          <w:rFonts w:hint="eastAsia"/>
          <w:sz w:val="24"/>
        </w:rPr>
        <w:t>模式。画面可能被全部或部分占用，若画面全部被占用，此时只对声音有影响。</w:t>
      </w:r>
    </w:p>
    <w:p w:rsidR="009C1B28" w:rsidRPr="00CC0A66" w:rsidRDefault="009C1B28" w:rsidP="009C1B28">
      <w:pPr>
        <w:ind w:firstLine="420"/>
        <w:rPr>
          <w:sz w:val="24"/>
        </w:rPr>
      </w:pPr>
      <w:r w:rsidRPr="00CC0A66">
        <w:rPr>
          <w:sz w:val="24"/>
        </w:rPr>
        <w:t xml:space="preserve">After </w:t>
      </w:r>
      <w:r w:rsidRPr="00CC0A66">
        <w:rPr>
          <w:rFonts w:hint="eastAsia"/>
          <w:sz w:val="24"/>
        </w:rPr>
        <w:t xml:space="preserve">exiting </w:t>
      </w:r>
      <w:r w:rsidRPr="00CC0A66">
        <w:rPr>
          <w:sz w:val="24"/>
        </w:rPr>
        <w:t xml:space="preserve">these applications, the central control console shall still run </w:t>
      </w:r>
      <w:r w:rsidRPr="00CC0A66">
        <w:rPr>
          <w:rFonts w:hint="eastAsia"/>
          <w:sz w:val="24"/>
        </w:rPr>
        <w:t>in</w:t>
      </w:r>
      <w:r w:rsidRPr="00CC0A66">
        <w:rPr>
          <w:sz w:val="24"/>
        </w:rPr>
        <w:t xml:space="preserve"> Stealth mode. </w:t>
      </w:r>
      <w:r w:rsidRPr="00CC0A66">
        <w:rPr>
          <w:rFonts w:hint="eastAsia"/>
          <w:sz w:val="24"/>
        </w:rPr>
        <w:t>When</w:t>
      </w:r>
      <w:r w:rsidRPr="00CC0A66">
        <w:rPr>
          <w:sz w:val="24"/>
        </w:rPr>
        <w:t xml:space="preserve"> the above applications are running or the image corresponding to any of these applications is being </w:t>
      </w:r>
      <w:r w:rsidRPr="00CC0A66">
        <w:rPr>
          <w:sz w:val="24"/>
        </w:rPr>
        <w:lastRenderedPageBreak/>
        <w:t>displayed</w:t>
      </w:r>
      <w:r w:rsidRPr="00CC0A66">
        <w:rPr>
          <w:rFonts w:hint="eastAsia"/>
          <w:sz w:val="24"/>
        </w:rPr>
        <w:t>,</w:t>
      </w:r>
      <w:r w:rsidRPr="00CC0A66">
        <w:rPr>
          <w:sz w:val="24"/>
        </w:rPr>
        <w:t xml:space="preserve"> </w:t>
      </w:r>
      <w:r w:rsidRPr="00CC0A66">
        <w:rPr>
          <w:rFonts w:hint="eastAsia"/>
          <w:sz w:val="24"/>
        </w:rPr>
        <w:t xml:space="preserve">it </w:t>
      </w:r>
      <w:r w:rsidRPr="00CC0A66">
        <w:rPr>
          <w:sz w:val="24"/>
        </w:rPr>
        <w:t xml:space="preserve">shall not </w:t>
      </w:r>
      <w:r w:rsidRPr="00CC0A66">
        <w:rPr>
          <w:rFonts w:hint="eastAsia"/>
          <w:sz w:val="24"/>
        </w:rPr>
        <w:t>hinder</w:t>
      </w:r>
      <w:r w:rsidRPr="00CC0A66">
        <w:rPr>
          <w:sz w:val="24"/>
        </w:rPr>
        <w:t xml:space="preserve"> the user from entering/exiting DND mode by triggering the related hard key</w:t>
      </w:r>
      <w:r w:rsidRPr="00CC0A66">
        <w:rPr>
          <w:rFonts w:hint="eastAsia"/>
          <w:sz w:val="24"/>
        </w:rPr>
        <w:t>s</w:t>
      </w:r>
      <w:r w:rsidRPr="00CC0A66">
        <w:rPr>
          <w:sz w:val="24"/>
        </w:rPr>
        <w:t xml:space="preserve"> </w:t>
      </w:r>
      <w:r w:rsidRPr="00CC0A66">
        <w:rPr>
          <w:rFonts w:hint="eastAsia"/>
          <w:sz w:val="24"/>
        </w:rPr>
        <w:t>for</w:t>
      </w:r>
      <w:r w:rsidRPr="00CC0A66">
        <w:rPr>
          <w:sz w:val="24"/>
        </w:rPr>
        <w:t xml:space="preserve"> enter</w:t>
      </w:r>
      <w:r w:rsidRPr="00CC0A66">
        <w:rPr>
          <w:rFonts w:hint="eastAsia"/>
          <w:sz w:val="24"/>
        </w:rPr>
        <w:t>ing</w:t>
      </w:r>
      <w:r w:rsidRPr="00CC0A66">
        <w:rPr>
          <w:sz w:val="24"/>
        </w:rPr>
        <w:t>/exit</w:t>
      </w:r>
      <w:r w:rsidRPr="00CC0A66">
        <w:rPr>
          <w:rFonts w:hint="eastAsia"/>
          <w:sz w:val="24"/>
        </w:rPr>
        <w:t>ing</w:t>
      </w:r>
      <w:r w:rsidRPr="00CC0A66">
        <w:rPr>
          <w:sz w:val="24"/>
        </w:rPr>
        <w:t xml:space="preserve"> DND. The image is likely to be completely or partially occupied; in case the image is completely occupied, </w:t>
      </w:r>
      <w:r w:rsidRPr="00CC0A66">
        <w:rPr>
          <w:rFonts w:hint="eastAsia"/>
          <w:sz w:val="24"/>
        </w:rPr>
        <w:t>only the sound will be affected</w:t>
      </w:r>
      <w:r w:rsidRPr="00CC0A66">
        <w:rPr>
          <w:sz w:val="24"/>
        </w:rPr>
        <w:t>.</w:t>
      </w:r>
    </w:p>
    <w:p w:rsidR="009C1B28" w:rsidRPr="00CC0A66" w:rsidRDefault="009C1B28" w:rsidP="009C1B28">
      <w:pPr>
        <w:ind w:firstLine="420"/>
        <w:rPr>
          <w:sz w:val="24"/>
        </w:rPr>
      </w:pPr>
      <w:r w:rsidRPr="00CC0A66">
        <w:rPr>
          <w:rFonts w:hint="eastAsia"/>
          <w:sz w:val="24"/>
        </w:rPr>
        <w:t>举例说明：当中控处于</w:t>
      </w:r>
      <w:r w:rsidR="00860B9C" w:rsidRPr="00CC0A66">
        <w:rPr>
          <w:rFonts w:hint="eastAsia"/>
          <w:sz w:val="24"/>
        </w:rPr>
        <w:t>极简模式时，用户点击中控屏上</w:t>
      </w:r>
      <w:r w:rsidR="00860B9C" w:rsidRPr="00CC0A66">
        <w:rPr>
          <w:rFonts w:hint="eastAsia"/>
          <w:sz w:val="24"/>
        </w:rPr>
        <w:t>APA</w:t>
      </w:r>
      <w:r w:rsidR="00860B9C" w:rsidRPr="00CC0A66">
        <w:rPr>
          <w:rFonts w:hint="eastAsia"/>
          <w:sz w:val="24"/>
        </w:rPr>
        <w:t>自动泊车的虚拟按键</w:t>
      </w:r>
      <w:r w:rsidRPr="00CC0A66">
        <w:rPr>
          <w:rFonts w:hint="eastAsia"/>
          <w:sz w:val="24"/>
        </w:rPr>
        <w:t>，</w:t>
      </w:r>
      <w:r w:rsidR="00860B9C" w:rsidRPr="00CC0A66">
        <w:rPr>
          <w:rFonts w:hint="eastAsia"/>
          <w:sz w:val="24"/>
        </w:rPr>
        <w:t>由于</w:t>
      </w:r>
      <w:r w:rsidR="00860B9C" w:rsidRPr="00CC0A66">
        <w:rPr>
          <w:rFonts w:hint="eastAsia"/>
          <w:sz w:val="24"/>
        </w:rPr>
        <w:t>APA</w:t>
      </w:r>
      <w:r w:rsidR="00860B9C" w:rsidRPr="00CC0A66">
        <w:rPr>
          <w:rFonts w:hint="eastAsia"/>
          <w:sz w:val="24"/>
        </w:rPr>
        <w:t>优先级高于极简模式（也高于免打扰模式），</w:t>
      </w:r>
      <w:r w:rsidRPr="00CC0A66">
        <w:rPr>
          <w:rFonts w:hint="eastAsia"/>
          <w:sz w:val="24"/>
        </w:rPr>
        <w:t>画面自动切换为</w:t>
      </w:r>
      <w:r w:rsidR="00860B9C" w:rsidRPr="00CC0A66">
        <w:rPr>
          <w:rFonts w:hint="eastAsia"/>
          <w:sz w:val="24"/>
        </w:rPr>
        <w:t>APA</w:t>
      </w:r>
      <w:r w:rsidRPr="00CC0A66">
        <w:rPr>
          <w:rFonts w:hint="eastAsia"/>
          <w:sz w:val="24"/>
        </w:rPr>
        <w:t>，声音处于</w:t>
      </w:r>
      <w:r w:rsidR="00860B9C" w:rsidRPr="00CC0A66">
        <w:rPr>
          <w:rFonts w:hint="eastAsia"/>
          <w:sz w:val="24"/>
        </w:rPr>
        <w:t>极简</w:t>
      </w:r>
      <w:r w:rsidRPr="00CC0A66">
        <w:rPr>
          <w:rFonts w:hint="eastAsia"/>
          <w:sz w:val="24"/>
        </w:rPr>
        <w:t>模式（见</w:t>
      </w:r>
      <w:r w:rsidRPr="00CC0A66">
        <w:rPr>
          <w:rFonts w:hint="eastAsia"/>
          <w:sz w:val="24"/>
        </w:rPr>
        <w:t>3.1</w:t>
      </w:r>
      <w:r w:rsidRPr="00CC0A66">
        <w:rPr>
          <w:rFonts w:hint="eastAsia"/>
          <w:sz w:val="24"/>
        </w:rPr>
        <w:t>节）。</w:t>
      </w:r>
      <w:r w:rsidR="00A20C49" w:rsidRPr="00CC0A66">
        <w:rPr>
          <w:rFonts w:hint="eastAsia"/>
          <w:sz w:val="24"/>
        </w:rPr>
        <w:t>请注意此时并没有退出极简模式，因此当</w:t>
      </w:r>
      <w:r w:rsidR="00A20C49" w:rsidRPr="00CC0A66">
        <w:rPr>
          <w:rFonts w:hint="eastAsia"/>
          <w:sz w:val="24"/>
        </w:rPr>
        <w:t>APA</w:t>
      </w:r>
      <w:r w:rsidR="00A20C49" w:rsidRPr="00CC0A66">
        <w:rPr>
          <w:rFonts w:hint="eastAsia"/>
          <w:sz w:val="24"/>
        </w:rPr>
        <w:t>退出时，如果没有满足退出极简模式的条件，中控依然处于极简模式。</w:t>
      </w:r>
    </w:p>
    <w:p w:rsidR="009C1B28" w:rsidRDefault="009C1B28" w:rsidP="009C1B28">
      <w:pPr>
        <w:ind w:firstLine="420"/>
        <w:rPr>
          <w:sz w:val="24"/>
        </w:rPr>
      </w:pPr>
      <w:r w:rsidRPr="00CC0A66">
        <w:rPr>
          <w:sz w:val="24"/>
        </w:rPr>
        <w:t xml:space="preserve">For example: if the </w:t>
      </w:r>
      <w:r w:rsidR="00A20C49" w:rsidRPr="00CC0A66">
        <w:rPr>
          <w:sz w:val="24"/>
        </w:rPr>
        <w:t xml:space="preserve">user touch the virtual key APA on </w:t>
      </w:r>
      <w:r w:rsidRPr="00CC0A66">
        <w:rPr>
          <w:sz w:val="24"/>
        </w:rPr>
        <w:t xml:space="preserve">the central control console </w:t>
      </w:r>
      <w:r w:rsidR="00A20C49" w:rsidRPr="00CC0A66">
        <w:rPr>
          <w:sz w:val="24"/>
        </w:rPr>
        <w:t xml:space="preserve">when it </w:t>
      </w:r>
      <w:r w:rsidRPr="00CC0A66">
        <w:rPr>
          <w:rFonts w:hint="eastAsia"/>
          <w:sz w:val="24"/>
        </w:rPr>
        <w:t>runs</w:t>
      </w:r>
      <w:r w:rsidRPr="00CC0A66">
        <w:rPr>
          <w:sz w:val="24"/>
        </w:rPr>
        <w:t xml:space="preserve"> </w:t>
      </w:r>
      <w:r w:rsidRPr="00CC0A66">
        <w:rPr>
          <w:rFonts w:hint="eastAsia"/>
          <w:sz w:val="24"/>
        </w:rPr>
        <w:t>in</w:t>
      </w:r>
      <w:r w:rsidRPr="00CC0A66">
        <w:rPr>
          <w:sz w:val="24"/>
        </w:rPr>
        <w:t xml:space="preserve"> </w:t>
      </w:r>
      <w:r w:rsidR="00860B9C" w:rsidRPr="00CC0A66">
        <w:rPr>
          <w:sz w:val="24"/>
        </w:rPr>
        <w:t>Stealth</w:t>
      </w:r>
      <w:r w:rsidRPr="00CC0A66">
        <w:rPr>
          <w:sz w:val="24"/>
        </w:rPr>
        <w:t xml:space="preserve"> mode, the </w:t>
      </w:r>
      <w:r w:rsidRPr="00CC0A66">
        <w:rPr>
          <w:rFonts w:hint="eastAsia"/>
          <w:sz w:val="24"/>
        </w:rPr>
        <w:t>screen</w:t>
      </w:r>
      <w:r w:rsidRPr="00CC0A66">
        <w:rPr>
          <w:sz w:val="24"/>
        </w:rPr>
        <w:t xml:space="preserve"> shall automatically be switched to </w:t>
      </w:r>
      <w:r w:rsidR="00A20C49" w:rsidRPr="00CC0A66">
        <w:rPr>
          <w:sz w:val="24"/>
        </w:rPr>
        <w:t>APA</w:t>
      </w:r>
      <w:r w:rsidRPr="00CC0A66">
        <w:rPr>
          <w:sz w:val="24"/>
        </w:rPr>
        <w:t xml:space="preserve"> while the sound shall be subject to DND mode (see Section 3.1) </w:t>
      </w:r>
      <w:r w:rsidR="00A20C49" w:rsidRPr="00CC0A66">
        <w:rPr>
          <w:rFonts w:hint="eastAsia"/>
          <w:sz w:val="24"/>
        </w:rPr>
        <w:t>since</w:t>
      </w:r>
      <w:r w:rsidR="00A20C49" w:rsidRPr="00CC0A66">
        <w:rPr>
          <w:sz w:val="24"/>
        </w:rPr>
        <w:t xml:space="preserve"> APA is prior to Stealth mode (also prior to DND mode)</w:t>
      </w:r>
      <w:r w:rsidRPr="00CC0A66">
        <w:rPr>
          <w:sz w:val="24"/>
        </w:rPr>
        <w:t xml:space="preserve">. </w:t>
      </w:r>
      <w:r w:rsidR="00A20C49" w:rsidRPr="00CC0A66">
        <w:rPr>
          <w:sz w:val="24"/>
        </w:rPr>
        <w:t>Note that Stealth mode does not exit during the process. When APA exits, the central control is still under Stealth mode if the condition to exit Stealth mode is not met.</w:t>
      </w:r>
    </w:p>
    <w:p w:rsidR="00F31837" w:rsidRDefault="00F31837" w:rsidP="009C1B28">
      <w:pPr>
        <w:ind w:firstLine="420"/>
        <w:rPr>
          <w:sz w:val="24"/>
        </w:rPr>
      </w:pPr>
    </w:p>
    <w:p w:rsidR="00F31837" w:rsidRDefault="00F31837" w:rsidP="00F31837">
      <w:pPr>
        <w:ind w:firstLine="480"/>
        <w:rPr>
          <w:color w:val="FF0000"/>
          <w:sz w:val="24"/>
        </w:rPr>
      </w:pPr>
      <w:r w:rsidRPr="001D5350">
        <w:rPr>
          <w:rFonts w:hint="eastAsia"/>
          <w:color w:val="FF0000"/>
          <w:sz w:val="24"/>
        </w:rPr>
        <w:t>语音功能因界面层级比普通界面高，</w:t>
      </w:r>
      <w:r w:rsidRPr="001D5350">
        <w:rPr>
          <w:rFonts w:hint="eastAsia"/>
          <w:color w:val="FF0000"/>
          <w:sz w:val="24"/>
        </w:rPr>
        <w:t>VR</w:t>
      </w:r>
      <w:r w:rsidRPr="001D5350">
        <w:rPr>
          <w:rFonts w:hint="eastAsia"/>
          <w:color w:val="FF0000"/>
          <w:sz w:val="24"/>
        </w:rPr>
        <w:t>唤醒以后对话框在</w:t>
      </w:r>
      <w:r w:rsidR="00487861">
        <w:rPr>
          <w:rFonts w:hint="eastAsia"/>
          <w:color w:val="FF0000"/>
          <w:sz w:val="24"/>
        </w:rPr>
        <w:t>极简</w:t>
      </w:r>
      <w:r w:rsidRPr="001D5350">
        <w:rPr>
          <w:rFonts w:hint="eastAsia"/>
          <w:color w:val="FF0000"/>
          <w:sz w:val="24"/>
        </w:rPr>
        <w:t>界面之上，系统不退出</w:t>
      </w:r>
      <w:r w:rsidR="00487861">
        <w:rPr>
          <w:rFonts w:hint="eastAsia"/>
          <w:color w:val="FF0000"/>
          <w:sz w:val="24"/>
        </w:rPr>
        <w:t>极简</w:t>
      </w:r>
      <w:r w:rsidRPr="001D5350">
        <w:rPr>
          <w:rFonts w:hint="eastAsia"/>
          <w:color w:val="FF0000"/>
          <w:sz w:val="24"/>
        </w:rPr>
        <w:t>模式，当系统通过语音需要跳转界面</w:t>
      </w:r>
      <w:r w:rsidR="00487861">
        <w:rPr>
          <w:rFonts w:hint="eastAsia"/>
          <w:color w:val="FF0000"/>
          <w:sz w:val="24"/>
        </w:rPr>
        <w:t>至</w:t>
      </w:r>
      <w:r w:rsidR="00487861">
        <w:rPr>
          <w:rFonts w:hint="eastAsia"/>
          <w:color w:val="FF0000"/>
          <w:sz w:val="24"/>
        </w:rPr>
        <w:t>APP</w:t>
      </w:r>
      <w:r w:rsidRPr="001D5350">
        <w:rPr>
          <w:rFonts w:hint="eastAsia"/>
          <w:color w:val="FF0000"/>
          <w:sz w:val="24"/>
        </w:rPr>
        <w:t>时，才退出</w:t>
      </w:r>
      <w:r w:rsidR="00487861">
        <w:rPr>
          <w:rFonts w:hint="eastAsia"/>
          <w:color w:val="FF0000"/>
          <w:sz w:val="24"/>
        </w:rPr>
        <w:t>极简</w:t>
      </w:r>
      <w:r w:rsidRPr="001D5350">
        <w:rPr>
          <w:rFonts w:hint="eastAsia"/>
          <w:color w:val="FF0000"/>
          <w:sz w:val="24"/>
        </w:rPr>
        <w:t>模式。</w:t>
      </w:r>
    </w:p>
    <w:p w:rsidR="00F31837" w:rsidRPr="00F31837" w:rsidRDefault="00F31837" w:rsidP="00F31837">
      <w:pPr>
        <w:ind w:firstLine="480"/>
        <w:rPr>
          <w:color w:val="FF0000"/>
          <w:sz w:val="24"/>
        </w:rPr>
      </w:pPr>
      <w:r w:rsidRPr="00131932">
        <w:rPr>
          <w:color w:val="FF0000"/>
          <w:sz w:val="24"/>
        </w:rPr>
        <w:t xml:space="preserve">Because the interface level of VR voice function is higher than ordinary interface, the dialog box will be on the </w:t>
      </w:r>
      <w:r w:rsidR="00487861">
        <w:rPr>
          <w:color w:val="FF0000"/>
          <w:sz w:val="24"/>
        </w:rPr>
        <w:t>stealth mode</w:t>
      </w:r>
      <w:r w:rsidRPr="00131932">
        <w:rPr>
          <w:color w:val="FF0000"/>
          <w:sz w:val="24"/>
        </w:rPr>
        <w:t xml:space="preserve"> interface after VR wake-up, and the system will not exit </w:t>
      </w:r>
      <w:r w:rsidR="00487861">
        <w:rPr>
          <w:color w:val="FF0000"/>
          <w:sz w:val="24"/>
        </w:rPr>
        <w:t>stealth mode</w:t>
      </w:r>
      <w:r w:rsidRPr="00131932">
        <w:rPr>
          <w:color w:val="FF0000"/>
          <w:sz w:val="24"/>
        </w:rPr>
        <w:t xml:space="preserve">. When the system needs to jump to the interface through voice, it will exit </w:t>
      </w:r>
      <w:r w:rsidR="00487861">
        <w:rPr>
          <w:color w:val="FF0000"/>
          <w:sz w:val="24"/>
        </w:rPr>
        <w:t>stealth mode</w:t>
      </w:r>
      <w:r w:rsidRPr="00131932">
        <w:rPr>
          <w:color w:val="FF0000"/>
          <w:sz w:val="24"/>
        </w:rPr>
        <w:t>.</w:t>
      </w:r>
    </w:p>
    <w:p w:rsidR="00F31837" w:rsidRPr="00CC0A66" w:rsidRDefault="00F31837" w:rsidP="009C1B28">
      <w:pPr>
        <w:ind w:firstLine="420"/>
        <w:rPr>
          <w:sz w:val="24"/>
        </w:rPr>
      </w:pPr>
    </w:p>
    <w:p w:rsidR="001A13C5" w:rsidRPr="000E5AC2" w:rsidRDefault="001A13C5" w:rsidP="009409A8">
      <w:pPr>
        <w:ind w:firstLine="420"/>
        <w:rPr>
          <w:sz w:val="24"/>
        </w:rPr>
      </w:pPr>
      <w:r w:rsidRPr="000E5AC2">
        <w:rPr>
          <w:rFonts w:hint="eastAsia"/>
          <w:sz w:val="24"/>
        </w:rPr>
        <w:t>用户若下滑进入</w:t>
      </w:r>
      <w:r w:rsidRPr="000E5AC2">
        <w:rPr>
          <w:rFonts w:hint="eastAsia"/>
          <w:sz w:val="24"/>
        </w:rPr>
        <w:t>INC</w:t>
      </w:r>
      <w:r w:rsidRPr="000E5AC2">
        <w:rPr>
          <w:rFonts w:hint="eastAsia"/>
          <w:sz w:val="24"/>
        </w:rPr>
        <w:t>，</w:t>
      </w:r>
      <w:r w:rsidR="002227C0" w:rsidRPr="000E5AC2">
        <w:rPr>
          <w:rFonts w:hint="eastAsia"/>
          <w:sz w:val="24"/>
        </w:rPr>
        <w:t>不</w:t>
      </w:r>
      <w:r w:rsidRPr="000E5AC2">
        <w:rPr>
          <w:rFonts w:hint="eastAsia"/>
          <w:sz w:val="24"/>
        </w:rPr>
        <w:t>退出极简模式。</w:t>
      </w:r>
    </w:p>
    <w:p w:rsidR="001A13C5" w:rsidRPr="00CC0A66" w:rsidRDefault="001A13C5" w:rsidP="001A13C5">
      <w:pPr>
        <w:ind w:firstLine="420"/>
        <w:rPr>
          <w:sz w:val="24"/>
        </w:rPr>
      </w:pPr>
      <w:r w:rsidRPr="00CC0A66">
        <w:rPr>
          <w:sz w:val="24"/>
        </w:rPr>
        <w:t>If the central control enter INC through slide gesture, it will exit Stealth mode.</w:t>
      </w:r>
    </w:p>
    <w:p w:rsidR="00336276" w:rsidRPr="00CC0A66" w:rsidRDefault="009142A4" w:rsidP="007D52B4">
      <w:pPr>
        <w:ind w:firstLine="420"/>
        <w:rPr>
          <w:sz w:val="24"/>
        </w:rPr>
      </w:pPr>
      <w:r w:rsidRPr="00CC0A66">
        <w:rPr>
          <w:rFonts w:hint="eastAsia"/>
          <w:sz w:val="24"/>
        </w:rPr>
        <w:t>极简</w:t>
      </w:r>
      <w:r w:rsidR="00BA479A" w:rsidRPr="00CC0A66">
        <w:rPr>
          <w:rFonts w:hint="eastAsia"/>
          <w:sz w:val="24"/>
        </w:rPr>
        <w:t>模式支持用户在该模式下能触发的所有功能，如</w:t>
      </w:r>
      <w:r w:rsidR="00F93FA4" w:rsidRPr="00CC0A66">
        <w:rPr>
          <w:rFonts w:hint="eastAsia"/>
          <w:sz w:val="24"/>
        </w:rPr>
        <w:t>唤醒</w:t>
      </w:r>
      <w:r w:rsidR="00BA479A" w:rsidRPr="00CC0A66">
        <w:rPr>
          <w:rFonts w:hint="eastAsia"/>
          <w:sz w:val="24"/>
        </w:rPr>
        <w:t>语音助手。</w:t>
      </w:r>
    </w:p>
    <w:p w:rsidR="008C63FB" w:rsidRPr="00CC0A66" w:rsidRDefault="008C63FB" w:rsidP="007D52B4">
      <w:pPr>
        <w:ind w:firstLine="420"/>
        <w:rPr>
          <w:sz w:val="24"/>
        </w:rPr>
      </w:pPr>
      <w:r w:rsidRPr="00CC0A66">
        <w:rPr>
          <w:sz w:val="24"/>
        </w:rPr>
        <w:t xml:space="preserve">All functions that are supported to be triggered by the user </w:t>
      </w:r>
      <w:r w:rsidR="00157D66" w:rsidRPr="00CC0A66">
        <w:rPr>
          <w:rFonts w:hint="eastAsia"/>
          <w:sz w:val="24"/>
        </w:rPr>
        <w:t>in</w:t>
      </w:r>
      <w:r w:rsidRPr="00CC0A66">
        <w:rPr>
          <w:sz w:val="24"/>
        </w:rPr>
        <w:t xml:space="preserve"> this mode, for example, to wake up the voice assistant.</w:t>
      </w:r>
    </w:p>
    <w:p w:rsidR="00E21BC9" w:rsidRPr="00CC0A66" w:rsidRDefault="003F4CBA" w:rsidP="00E7086C">
      <w:pPr>
        <w:pStyle w:val="Heading1"/>
      </w:pPr>
      <w:bookmarkStart w:id="10" w:name="_Toc36814742"/>
      <w:bookmarkStart w:id="11" w:name="_Toc518473432"/>
      <w:r w:rsidRPr="00CC0A66">
        <w:rPr>
          <w:rFonts w:hint="eastAsia"/>
        </w:rPr>
        <w:t>免打扰模式</w:t>
      </w:r>
      <w:r w:rsidR="002B4E4D" w:rsidRPr="00CC0A66">
        <w:rPr>
          <w:rFonts w:hint="eastAsia"/>
        </w:rPr>
        <w:t>和极简模式的</w:t>
      </w:r>
      <w:r w:rsidRPr="00CC0A66">
        <w:rPr>
          <w:rFonts w:hint="eastAsia"/>
        </w:rPr>
        <w:t>要求</w:t>
      </w:r>
      <w:r w:rsidR="008A056B" w:rsidRPr="00CC0A66">
        <w:t>/Requirements of DND Mode and Stealth Mode</w:t>
      </w:r>
      <w:bookmarkEnd w:id="10"/>
    </w:p>
    <w:p w:rsidR="003F4CBA" w:rsidRPr="000E5AC2" w:rsidRDefault="003F4CBA" w:rsidP="00E7086C">
      <w:pPr>
        <w:pStyle w:val="Heading2"/>
        <w:rPr>
          <w:rStyle w:val="Heading2Char"/>
          <w:b/>
          <w:bCs/>
        </w:rPr>
      </w:pPr>
      <w:bookmarkStart w:id="12" w:name="_Toc36814743"/>
      <w:r w:rsidRPr="000E5AC2">
        <w:rPr>
          <w:rStyle w:val="Heading2Char"/>
          <w:rFonts w:hint="eastAsia"/>
          <w:b/>
          <w:bCs/>
        </w:rPr>
        <w:t>声音</w:t>
      </w:r>
      <w:r w:rsidR="0067795F" w:rsidRPr="000E5AC2">
        <w:rPr>
          <w:rStyle w:val="Heading2Char"/>
          <w:rFonts w:hint="eastAsia"/>
          <w:b/>
          <w:bCs/>
        </w:rPr>
        <w:t>/</w:t>
      </w:r>
      <w:r w:rsidR="007A3C29" w:rsidRPr="000E5AC2">
        <w:rPr>
          <w:rStyle w:val="Heading2Char"/>
          <w:b/>
          <w:bCs/>
        </w:rPr>
        <w:t>Sound</w:t>
      </w:r>
      <w:bookmarkEnd w:id="12"/>
    </w:p>
    <w:p w:rsidR="00F21FDF" w:rsidRPr="000E5AC2" w:rsidRDefault="00144DE7" w:rsidP="003F4CBA">
      <w:pPr>
        <w:ind w:firstLine="480"/>
        <w:rPr>
          <w:sz w:val="24"/>
          <w:szCs w:val="24"/>
        </w:rPr>
      </w:pPr>
      <w:r w:rsidRPr="000E5AC2">
        <w:rPr>
          <w:rFonts w:hint="eastAsia"/>
          <w:sz w:val="24"/>
          <w:szCs w:val="24"/>
        </w:rPr>
        <w:t>通常</w:t>
      </w:r>
      <w:r w:rsidR="003F4CBA" w:rsidRPr="000E5AC2">
        <w:rPr>
          <w:rFonts w:hint="eastAsia"/>
          <w:sz w:val="24"/>
          <w:szCs w:val="24"/>
        </w:rPr>
        <w:t>在免打扰模式下，车载信息娱乐系统应当禁止</w:t>
      </w:r>
      <w:r w:rsidR="008B1810" w:rsidRPr="000E5AC2">
        <w:rPr>
          <w:rFonts w:hint="eastAsia"/>
          <w:sz w:val="24"/>
          <w:szCs w:val="24"/>
        </w:rPr>
        <w:t>媒体音源的</w:t>
      </w:r>
      <w:r w:rsidR="008B1810" w:rsidRPr="000E5AC2">
        <w:rPr>
          <w:rFonts w:hint="eastAsia"/>
          <w:sz w:val="24"/>
          <w:szCs w:val="24"/>
        </w:rPr>
        <w:t xml:space="preserve"> </w:t>
      </w:r>
      <w:r w:rsidR="003F4CBA" w:rsidRPr="000E5AC2">
        <w:rPr>
          <w:rFonts w:hint="eastAsia"/>
          <w:strike/>
          <w:sz w:val="24"/>
          <w:szCs w:val="24"/>
        </w:rPr>
        <w:t>除下列以外的所有</w:t>
      </w:r>
      <w:r w:rsidR="003F4CBA" w:rsidRPr="000E5AC2">
        <w:rPr>
          <w:rFonts w:hint="eastAsia"/>
          <w:sz w:val="24"/>
          <w:szCs w:val="24"/>
        </w:rPr>
        <w:t>声音：</w:t>
      </w:r>
    </w:p>
    <w:p w:rsidR="00985D01" w:rsidRPr="000E5AC2" w:rsidRDefault="00157D66" w:rsidP="003F4CBA">
      <w:pPr>
        <w:ind w:firstLine="480"/>
        <w:rPr>
          <w:sz w:val="24"/>
          <w:szCs w:val="24"/>
        </w:rPr>
      </w:pPr>
      <w:r w:rsidRPr="000E5AC2">
        <w:rPr>
          <w:rFonts w:hint="eastAsia"/>
          <w:sz w:val="24"/>
          <w:szCs w:val="24"/>
        </w:rPr>
        <w:t>In</w:t>
      </w:r>
      <w:r w:rsidR="00985D01" w:rsidRPr="000E5AC2">
        <w:rPr>
          <w:sz w:val="24"/>
          <w:szCs w:val="24"/>
        </w:rPr>
        <w:t xml:space="preserve"> DND mode</w:t>
      </w:r>
      <w:r w:rsidR="00144DE7" w:rsidRPr="000E5AC2">
        <w:rPr>
          <w:sz w:val="24"/>
          <w:szCs w:val="24"/>
        </w:rPr>
        <w:t xml:space="preserve"> under normal conditions</w:t>
      </w:r>
      <w:r w:rsidR="00985D01" w:rsidRPr="000E5AC2">
        <w:rPr>
          <w:sz w:val="24"/>
          <w:szCs w:val="24"/>
        </w:rPr>
        <w:t xml:space="preserve">, the </w:t>
      </w:r>
      <w:r w:rsidRPr="000E5AC2">
        <w:rPr>
          <w:rFonts w:hint="eastAsia"/>
          <w:sz w:val="24"/>
          <w:szCs w:val="24"/>
        </w:rPr>
        <w:t>onboard</w:t>
      </w:r>
      <w:r w:rsidR="00985D01" w:rsidRPr="000E5AC2">
        <w:rPr>
          <w:sz w:val="24"/>
          <w:szCs w:val="24"/>
        </w:rPr>
        <w:t xml:space="preserve"> infotainment system shall </w:t>
      </w:r>
      <w:r w:rsidRPr="000E5AC2">
        <w:rPr>
          <w:rFonts w:hint="eastAsia"/>
          <w:sz w:val="24"/>
          <w:szCs w:val="24"/>
        </w:rPr>
        <w:t>disable</w:t>
      </w:r>
      <w:r w:rsidR="008B1810" w:rsidRPr="000E5AC2">
        <w:rPr>
          <w:sz w:val="24"/>
          <w:szCs w:val="24"/>
        </w:rPr>
        <w:t xml:space="preserve">  </w:t>
      </w:r>
      <w:r w:rsidR="008B1810" w:rsidRPr="000E5AC2">
        <w:rPr>
          <w:rFonts w:hint="eastAsia"/>
          <w:sz w:val="24"/>
          <w:szCs w:val="24"/>
        </w:rPr>
        <w:t>media</w:t>
      </w:r>
      <w:r w:rsidR="008B1810" w:rsidRPr="000E5AC2">
        <w:rPr>
          <w:sz w:val="24"/>
          <w:szCs w:val="24"/>
        </w:rPr>
        <w:t xml:space="preserve"> </w:t>
      </w:r>
      <w:r w:rsidR="008B1810" w:rsidRPr="000E5AC2">
        <w:rPr>
          <w:rFonts w:hint="eastAsia"/>
          <w:sz w:val="24"/>
          <w:szCs w:val="24"/>
        </w:rPr>
        <w:t>Audio</w:t>
      </w:r>
      <w:r w:rsidR="008B1810" w:rsidRPr="000E5AC2">
        <w:rPr>
          <w:rFonts w:hint="eastAsia"/>
          <w:sz w:val="24"/>
          <w:szCs w:val="24"/>
        </w:rPr>
        <w:t>，</w:t>
      </w:r>
      <w:r w:rsidR="008B1810" w:rsidRPr="000E5AC2">
        <w:rPr>
          <w:rFonts w:hint="eastAsia"/>
          <w:sz w:val="24"/>
          <w:szCs w:val="24"/>
        </w:rPr>
        <w:t xml:space="preserve"> </w:t>
      </w:r>
      <w:r w:rsidR="00985D01" w:rsidRPr="000E5AC2">
        <w:rPr>
          <w:strike/>
          <w:sz w:val="24"/>
          <w:szCs w:val="24"/>
        </w:rPr>
        <w:t xml:space="preserve"> all sounds other than the following ones</w:t>
      </w:r>
      <w:r w:rsidR="00985D01" w:rsidRPr="000E5AC2">
        <w:rPr>
          <w:sz w:val="24"/>
          <w:szCs w:val="24"/>
        </w:rPr>
        <w:t>:</w:t>
      </w:r>
    </w:p>
    <w:p w:rsidR="00481685" w:rsidRPr="000E5AC2" w:rsidRDefault="003F4CBA" w:rsidP="00481685">
      <w:pPr>
        <w:pStyle w:val="ListParagraph"/>
        <w:numPr>
          <w:ilvl w:val="0"/>
          <w:numId w:val="20"/>
        </w:numPr>
        <w:ind w:firstLineChars="0"/>
        <w:rPr>
          <w:strike/>
          <w:sz w:val="24"/>
          <w:szCs w:val="24"/>
        </w:rPr>
      </w:pPr>
      <w:r w:rsidRPr="000E5AC2">
        <w:rPr>
          <w:rFonts w:hint="eastAsia"/>
          <w:strike/>
          <w:sz w:val="24"/>
          <w:szCs w:val="24"/>
        </w:rPr>
        <w:t>通话</w:t>
      </w:r>
      <w:r w:rsidR="00481685" w:rsidRPr="000E5AC2">
        <w:rPr>
          <w:rFonts w:hint="eastAsia"/>
          <w:strike/>
          <w:sz w:val="24"/>
          <w:szCs w:val="24"/>
        </w:rPr>
        <w:t>（含蓝牙电话、</w:t>
      </w:r>
      <w:r w:rsidR="00481685" w:rsidRPr="000E5AC2">
        <w:rPr>
          <w:rFonts w:hint="eastAsia"/>
          <w:strike/>
          <w:sz w:val="24"/>
          <w:szCs w:val="24"/>
        </w:rPr>
        <w:t>Carlife/CarPlay</w:t>
      </w:r>
      <w:r w:rsidR="00481685" w:rsidRPr="000E5AC2">
        <w:rPr>
          <w:rFonts w:hint="eastAsia"/>
          <w:strike/>
          <w:sz w:val="24"/>
          <w:szCs w:val="24"/>
        </w:rPr>
        <w:t>电话、</w:t>
      </w:r>
      <w:r w:rsidR="00481685" w:rsidRPr="000E5AC2">
        <w:rPr>
          <w:rFonts w:hint="eastAsia"/>
          <w:strike/>
          <w:sz w:val="24"/>
          <w:szCs w:val="24"/>
        </w:rPr>
        <w:t>OnStar</w:t>
      </w:r>
      <w:r w:rsidR="000A6EC7" w:rsidRPr="000E5AC2">
        <w:rPr>
          <w:rFonts w:hint="eastAsia"/>
          <w:strike/>
          <w:sz w:val="24"/>
          <w:szCs w:val="24"/>
        </w:rPr>
        <w:t>电话），包括通话声音</w:t>
      </w:r>
      <w:r w:rsidR="003649A9" w:rsidRPr="000E5AC2">
        <w:rPr>
          <w:rFonts w:hint="eastAsia"/>
          <w:strike/>
          <w:sz w:val="24"/>
          <w:szCs w:val="24"/>
        </w:rPr>
        <w:t>和</w:t>
      </w:r>
      <w:r w:rsidR="00481685" w:rsidRPr="000E5AC2">
        <w:rPr>
          <w:rFonts w:hint="eastAsia"/>
          <w:strike/>
          <w:sz w:val="24"/>
          <w:szCs w:val="24"/>
        </w:rPr>
        <w:t>来电铃声</w:t>
      </w:r>
    </w:p>
    <w:p w:rsidR="00985D01" w:rsidRPr="000E5AC2" w:rsidRDefault="00985D01" w:rsidP="00481685">
      <w:pPr>
        <w:pStyle w:val="ListParagraph"/>
        <w:ind w:left="1140" w:firstLineChars="0" w:firstLine="0"/>
        <w:rPr>
          <w:strike/>
          <w:sz w:val="24"/>
          <w:szCs w:val="24"/>
        </w:rPr>
      </w:pPr>
      <w:r w:rsidRPr="000E5AC2">
        <w:rPr>
          <w:strike/>
          <w:sz w:val="24"/>
          <w:szCs w:val="24"/>
        </w:rPr>
        <w:t xml:space="preserve">Call </w:t>
      </w:r>
      <w:r w:rsidR="00481685" w:rsidRPr="000E5AC2">
        <w:rPr>
          <w:strike/>
          <w:sz w:val="24"/>
          <w:szCs w:val="24"/>
        </w:rPr>
        <w:t>(including Bluetooth Phone, Car</w:t>
      </w:r>
      <w:r w:rsidR="00481685" w:rsidRPr="000E5AC2">
        <w:rPr>
          <w:rFonts w:hint="eastAsia"/>
          <w:strike/>
          <w:sz w:val="24"/>
          <w:szCs w:val="24"/>
        </w:rPr>
        <w:t>Life</w:t>
      </w:r>
      <w:r w:rsidR="00481685" w:rsidRPr="000E5AC2">
        <w:rPr>
          <w:strike/>
          <w:sz w:val="24"/>
          <w:szCs w:val="24"/>
        </w:rPr>
        <w:t>/CarPlay Ph</w:t>
      </w:r>
      <w:r w:rsidR="000A6EC7" w:rsidRPr="000E5AC2">
        <w:rPr>
          <w:strike/>
          <w:sz w:val="24"/>
          <w:szCs w:val="24"/>
        </w:rPr>
        <w:t>one, Onstar Phone</w:t>
      </w:r>
      <w:r w:rsidRPr="000E5AC2">
        <w:rPr>
          <w:strike/>
          <w:sz w:val="24"/>
          <w:szCs w:val="24"/>
        </w:rPr>
        <w:t>)</w:t>
      </w:r>
      <w:r w:rsidR="00481685" w:rsidRPr="000E5AC2">
        <w:rPr>
          <w:strike/>
          <w:sz w:val="24"/>
          <w:szCs w:val="24"/>
        </w:rPr>
        <w:t>. It shall include call voice and ringtone.</w:t>
      </w:r>
    </w:p>
    <w:p w:rsidR="00481685" w:rsidRPr="000E5AC2" w:rsidRDefault="003F4CBA" w:rsidP="00481685">
      <w:pPr>
        <w:pStyle w:val="ListParagraph"/>
        <w:numPr>
          <w:ilvl w:val="0"/>
          <w:numId w:val="20"/>
        </w:numPr>
        <w:ind w:firstLineChars="0"/>
        <w:rPr>
          <w:strike/>
          <w:sz w:val="24"/>
          <w:szCs w:val="24"/>
        </w:rPr>
      </w:pPr>
      <w:r w:rsidRPr="000E5AC2">
        <w:rPr>
          <w:rFonts w:hint="eastAsia"/>
          <w:strike/>
          <w:sz w:val="24"/>
          <w:szCs w:val="24"/>
        </w:rPr>
        <w:t>Chime</w:t>
      </w:r>
      <w:r w:rsidR="006E57EE" w:rsidRPr="000E5AC2">
        <w:rPr>
          <w:rFonts w:hint="eastAsia"/>
          <w:strike/>
          <w:sz w:val="24"/>
          <w:szCs w:val="24"/>
        </w:rPr>
        <w:t>音</w:t>
      </w:r>
    </w:p>
    <w:p w:rsidR="00972BF9" w:rsidRPr="000E5AC2" w:rsidRDefault="006E57EE" w:rsidP="00481685">
      <w:pPr>
        <w:pStyle w:val="ListParagraph"/>
        <w:ind w:left="1140" w:firstLineChars="0" w:firstLine="0"/>
        <w:rPr>
          <w:strike/>
          <w:sz w:val="24"/>
          <w:szCs w:val="24"/>
        </w:rPr>
      </w:pPr>
      <w:r w:rsidRPr="000E5AC2">
        <w:rPr>
          <w:rFonts w:hint="eastAsia"/>
          <w:strike/>
          <w:sz w:val="24"/>
          <w:szCs w:val="24"/>
        </w:rPr>
        <w:t>Chime</w:t>
      </w:r>
    </w:p>
    <w:p w:rsidR="003374BB" w:rsidRPr="000E5AC2" w:rsidRDefault="003374BB" w:rsidP="003374BB">
      <w:pPr>
        <w:pStyle w:val="ListParagraph"/>
        <w:numPr>
          <w:ilvl w:val="0"/>
          <w:numId w:val="20"/>
        </w:numPr>
        <w:ind w:firstLineChars="0"/>
        <w:rPr>
          <w:strike/>
          <w:sz w:val="24"/>
          <w:szCs w:val="24"/>
        </w:rPr>
      </w:pPr>
      <w:r w:rsidRPr="000E5AC2">
        <w:rPr>
          <w:rFonts w:hint="eastAsia"/>
          <w:strike/>
          <w:sz w:val="24"/>
          <w:szCs w:val="24"/>
        </w:rPr>
        <w:lastRenderedPageBreak/>
        <w:t>导航播报</w:t>
      </w:r>
    </w:p>
    <w:p w:rsidR="003374BB" w:rsidRPr="000E5AC2" w:rsidRDefault="003374BB" w:rsidP="00481685">
      <w:pPr>
        <w:pStyle w:val="ListParagraph"/>
        <w:ind w:left="1140" w:firstLineChars="0" w:firstLine="0"/>
        <w:rPr>
          <w:strike/>
          <w:sz w:val="24"/>
          <w:szCs w:val="24"/>
        </w:rPr>
      </w:pPr>
      <w:r w:rsidRPr="000E5AC2">
        <w:rPr>
          <w:rFonts w:hint="eastAsia"/>
          <w:strike/>
          <w:sz w:val="24"/>
          <w:szCs w:val="24"/>
        </w:rPr>
        <w:t>Navigation</w:t>
      </w:r>
      <w:r w:rsidRPr="000E5AC2">
        <w:rPr>
          <w:strike/>
          <w:sz w:val="24"/>
          <w:szCs w:val="24"/>
        </w:rPr>
        <w:t xml:space="preserve"> Prompt</w:t>
      </w:r>
    </w:p>
    <w:p w:rsidR="008B1810" w:rsidRPr="000E5AC2" w:rsidRDefault="008B1810" w:rsidP="008B1810">
      <w:pPr>
        <w:rPr>
          <w:sz w:val="24"/>
          <w:szCs w:val="24"/>
        </w:rPr>
      </w:pPr>
      <w:r w:rsidRPr="000E5AC2">
        <w:rPr>
          <w:rFonts w:hint="eastAsia"/>
          <w:sz w:val="24"/>
          <w:szCs w:val="24"/>
        </w:rPr>
        <w:t>音频仲裁，可参考</w:t>
      </w:r>
      <w:r w:rsidR="00BB1906" w:rsidRPr="000E5AC2">
        <w:rPr>
          <w:rFonts w:hint="eastAsia"/>
          <w:sz w:val="24"/>
          <w:szCs w:val="24"/>
        </w:rPr>
        <w:t xml:space="preserve"> PIS-2022.</w:t>
      </w:r>
    </w:p>
    <w:p w:rsidR="00144DE7" w:rsidRPr="000E5AC2" w:rsidRDefault="00972BF9" w:rsidP="00144DE7">
      <w:pPr>
        <w:ind w:firstLine="420"/>
        <w:rPr>
          <w:sz w:val="24"/>
          <w:szCs w:val="24"/>
        </w:rPr>
      </w:pPr>
      <w:r w:rsidRPr="000E5AC2">
        <w:rPr>
          <w:rFonts w:hint="eastAsia"/>
          <w:sz w:val="24"/>
          <w:szCs w:val="24"/>
        </w:rPr>
        <w:t>此时如有更高优先级的应用插入，其对应的声音播放不受影响。更高优先级的应用包括</w:t>
      </w:r>
      <w:r w:rsidRPr="000E5AC2">
        <w:rPr>
          <w:rFonts w:hint="eastAsia"/>
          <w:sz w:val="24"/>
          <w:szCs w:val="24"/>
        </w:rPr>
        <w:t>APA</w:t>
      </w:r>
      <w:r w:rsidRPr="000E5AC2">
        <w:rPr>
          <w:rFonts w:hint="eastAsia"/>
          <w:sz w:val="24"/>
          <w:szCs w:val="24"/>
        </w:rPr>
        <w:t>等，具体参照</w:t>
      </w:r>
      <w:r w:rsidRPr="000E5AC2">
        <w:rPr>
          <w:rFonts w:hint="eastAsia"/>
          <w:sz w:val="24"/>
          <w:szCs w:val="24"/>
        </w:rPr>
        <w:t>2.1</w:t>
      </w:r>
      <w:r w:rsidRPr="000E5AC2">
        <w:rPr>
          <w:rFonts w:hint="eastAsia"/>
          <w:sz w:val="24"/>
          <w:szCs w:val="24"/>
        </w:rPr>
        <w:t>节。</w:t>
      </w:r>
    </w:p>
    <w:p w:rsidR="00144DE7" w:rsidRPr="00CC0A66" w:rsidRDefault="00144DE7" w:rsidP="00144DE7">
      <w:pPr>
        <w:ind w:firstLine="420"/>
        <w:rPr>
          <w:sz w:val="24"/>
          <w:szCs w:val="24"/>
        </w:rPr>
      </w:pPr>
      <w:r w:rsidRPr="000E5AC2">
        <w:rPr>
          <w:sz w:val="24"/>
          <w:szCs w:val="24"/>
        </w:rPr>
        <w:t>If the applications which have higher priority interv</w:t>
      </w:r>
      <w:r w:rsidRPr="00CC0A66">
        <w:rPr>
          <w:sz w:val="24"/>
          <w:szCs w:val="24"/>
        </w:rPr>
        <w:t>ene, their sound could play normally. See more applications which have higher priority like APA in chapter 2.1.</w:t>
      </w:r>
    </w:p>
    <w:p w:rsidR="00211999" w:rsidRPr="00CC0A66" w:rsidRDefault="00EF66FB" w:rsidP="00EF66FB">
      <w:pPr>
        <w:ind w:firstLine="420"/>
        <w:rPr>
          <w:sz w:val="24"/>
          <w:szCs w:val="24"/>
        </w:rPr>
      </w:pPr>
      <w:r w:rsidRPr="00CC0A66">
        <w:rPr>
          <w:rFonts w:hint="eastAsia"/>
          <w:sz w:val="24"/>
          <w:szCs w:val="24"/>
        </w:rPr>
        <w:t>在</w:t>
      </w:r>
      <w:r w:rsidR="009142A4" w:rsidRPr="00CC0A66">
        <w:rPr>
          <w:rFonts w:hint="eastAsia"/>
          <w:sz w:val="24"/>
          <w:szCs w:val="24"/>
        </w:rPr>
        <w:t>极简</w:t>
      </w:r>
      <w:r w:rsidRPr="00CC0A66">
        <w:rPr>
          <w:rFonts w:hint="eastAsia"/>
          <w:sz w:val="24"/>
          <w:szCs w:val="24"/>
        </w:rPr>
        <w:t>模式下，</w:t>
      </w:r>
      <w:r w:rsidR="00477186" w:rsidRPr="00CC0A66">
        <w:rPr>
          <w:rFonts w:hint="eastAsia"/>
          <w:sz w:val="24"/>
          <w:szCs w:val="24"/>
        </w:rPr>
        <w:t>所有声音不受影响，正常播放</w:t>
      </w:r>
      <w:r w:rsidRPr="00CC0A66">
        <w:rPr>
          <w:rFonts w:hint="eastAsia"/>
          <w:sz w:val="24"/>
          <w:szCs w:val="24"/>
        </w:rPr>
        <w:t>。</w:t>
      </w:r>
    </w:p>
    <w:p w:rsidR="00EF66FB" w:rsidRPr="00CC0A66" w:rsidRDefault="00157D66" w:rsidP="00EF66FB">
      <w:pPr>
        <w:ind w:firstLine="420"/>
        <w:rPr>
          <w:sz w:val="24"/>
          <w:szCs w:val="24"/>
        </w:rPr>
      </w:pPr>
      <w:r w:rsidRPr="00CC0A66">
        <w:rPr>
          <w:rFonts w:hint="eastAsia"/>
          <w:sz w:val="24"/>
          <w:szCs w:val="24"/>
        </w:rPr>
        <w:t>In</w:t>
      </w:r>
      <w:r w:rsidR="00211999" w:rsidRPr="00CC0A66">
        <w:rPr>
          <w:sz w:val="24"/>
          <w:szCs w:val="24"/>
        </w:rPr>
        <w:t xml:space="preserve"> Stealth mode, </w:t>
      </w:r>
      <w:r w:rsidR="00144DE7" w:rsidRPr="00CC0A66">
        <w:rPr>
          <w:sz w:val="24"/>
          <w:szCs w:val="24"/>
        </w:rPr>
        <w:t>all sounds shall play normally.</w:t>
      </w:r>
    </w:p>
    <w:p w:rsidR="008C28C1" w:rsidRPr="001804FC" w:rsidRDefault="008C28C1" w:rsidP="00E7086C">
      <w:pPr>
        <w:pStyle w:val="Heading2"/>
        <w:rPr>
          <w:rStyle w:val="Heading2Char"/>
          <w:b/>
          <w:bCs/>
        </w:rPr>
      </w:pPr>
      <w:bookmarkStart w:id="13" w:name="_Toc36814744"/>
      <w:r w:rsidRPr="001804FC">
        <w:rPr>
          <w:rStyle w:val="Heading2Char"/>
          <w:rFonts w:hint="eastAsia"/>
          <w:b/>
          <w:bCs/>
        </w:rPr>
        <w:t>画面</w:t>
      </w:r>
      <w:r w:rsidR="0067795F" w:rsidRPr="001804FC">
        <w:rPr>
          <w:rStyle w:val="Heading2Char"/>
          <w:rFonts w:hint="eastAsia"/>
          <w:b/>
          <w:bCs/>
        </w:rPr>
        <w:t>/</w:t>
      </w:r>
      <w:r w:rsidR="007A3C29" w:rsidRPr="001804FC">
        <w:rPr>
          <w:rStyle w:val="Heading2Char"/>
          <w:b/>
          <w:bCs/>
        </w:rPr>
        <w:t>Image</w:t>
      </w:r>
      <w:bookmarkEnd w:id="13"/>
    </w:p>
    <w:p w:rsidR="00477186" w:rsidRPr="001804FC" w:rsidRDefault="00477186" w:rsidP="007A3C29">
      <w:pPr>
        <w:ind w:firstLine="480"/>
        <w:rPr>
          <w:sz w:val="24"/>
          <w:szCs w:val="24"/>
        </w:rPr>
      </w:pPr>
      <w:r w:rsidRPr="001804FC">
        <w:rPr>
          <w:rFonts w:hint="eastAsia"/>
          <w:sz w:val="24"/>
          <w:szCs w:val="24"/>
        </w:rPr>
        <w:t>为降低对用户的干扰，在免打扰模式和极简模式中，画面上显示的信息应该尽量少，仅为用户提供最低限度的必要信息以及部分必要的快捷操作。</w:t>
      </w:r>
    </w:p>
    <w:p w:rsidR="004234E9" w:rsidRPr="001804FC" w:rsidRDefault="004234E9" w:rsidP="007A3C29">
      <w:pPr>
        <w:ind w:firstLine="480"/>
        <w:rPr>
          <w:sz w:val="24"/>
          <w:szCs w:val="24"/>
        </w:rPr>
      </w:pPr>
      <w:r w:rsidRPr="001804FC">
        <w:rPr>
          <w:sz w:val="24"/>
          <w:szCs w:val="24"/>
        </w:rPr>
        <w:t>In order to reduce the i</w:t>
      </w:r>
      <w:r w:rsidR="00BE2A7F" w:rsidRPr="001804FC">
        <w:rPr>
          <w:sz w:val="24"/>
          <w:szCs w:val="24"/>
        </w:rPr>
        <w:t>nterference to the user, in DND</w:t>
      </w:r>
      <w:r w:rsidRPr="001804FC">
        <w:rPr>
          <w:sz w:val="24"/>
          <w:szCs w:val="24"/>
        </w:rPr>
        <w:t xml:space="preserve"> and </w:t>
      </w:r>
      <w:r w:rsidR="00BE2A7F" w:rsidRPr="001804FC">
        <w:rPr>
          <w:sz w:val="24"/>
          <w:szCs w:val="24"/>
        </w:rPr>
        <w:t>Stealth</w:t>
      </w:r>
      <w:r w:rsidRPr="001804FC">
        <w:rPr>
          <w:sz w:val="24"/>
          <w:szCs w:val="24"/>
        </w:rPr>
        <w:t xml:space="preserve"> mode, the information displayed on the screen should be as little as possible, and only provide the user with the minimum necessary information and some necessary shortcut operation.</w:t>
      </w:r>
    </w:p>
    <w:p w:rsidR="00D54464" w:rsidRPr="006625B6" w:rsidRDefault="00765F9F" w:rsidP="007A3C29">
      <w:pPr>
        <w:ind w:firstLine="480"/>
        <w:rPr>
          <w:strike/>
          <w:color w:val="FF0000"/>
          <w:sz w:val="24"/>
          <w:szCs w:val="24"/>
        </w:rPr>
      </w:pPr>
      <w:r w:rsidRPr="006625B6">
        <w:rPr>
          <w:rFonts w:hint="eastAsia"/>
          <w:strike/>
          <w:color w:val="FF0000"/>
          <w:sz w:val="24"/>
          <w:szCs w:val="24"/>
        </w:rPr>
        <w:t>免打扰模式和</w:t>
      </w:r>
      <w:r w:rsidR="009142A4" w:rsidRPr="006625B6">
        <w:rPr>
          <w:rFonts w:hint="eastAsia"/>
          <w:strike/>
          <w:color w:val="FF0000"/>
          <w:sz w:val="24"/>
          <w:szCs w:val="24"/>
        </w:rPr>
        <w:t>极简</w:t>
      </w:r>
      <w:r w:rsidR="00A2450F" w:rsidRPr="006625B6">
        <w:rPr>
          <w:rFonts w:hint="eastAsia"/>
          <w:strike/>
          <w:color w:val="FF0000"/>
          <w:sz w:val="24"/>
          <w:szCs w:val="24"/>
        </w:rPr>
        <w:t>模式中都需要显示</w:t>
      </w:r>
      <w:r w:rsidR="009D14BC" w:rsidRPr="006625B6">
        <w:rPr>
          <w:rFonts w:hint="eastAsia"/>
          <w:strike/>
          <w:color w:val="FF0000"/>
          <w:sz w:val="24"/>
          <w:szCs w:val="24"/>
        </w:rPr>
        <w:t>三个</w:t>
      </w:r>
      <w:r w:rsidR="00A2450F" w:rsidRPr="006625B6">
        <w:rPr>
          <w:rFonts w:hint="eastAsia"/>
          <w:strike/>
          <w:color w:val="FF0000"/>
          <w:sz w:val="24"/>
          <w:szCs w:val="24"/>
        </w:rPr>
        <w:t>一些功能安全等级较高或使用频率较高的虚拟按键，</w:t>
      </w:r>
      <w:r w:rsidR="004355B9" w:rsidRPr="006625B6">
        <w:rPr>
          <w:rFonts w:hint="eastAsia"/>
          <w:strike/>
          <w:color w:val="FF0000"/>
          <w:sz w:val="24"/>
          <w:szCs w:val="24"/>
        </w:rPr>
        <w:t>按优先级排列如下</w:t>
      </w:r>
      <w:r w:rsidR="00A2450F" w:rsidRPr="006625B6">
        <w:rPr>
          <w:rFonts w:hint="eastAsia"/>
          <w:strike/>
          <w:color w:val="FF0000"/>
          <w:sz w:val="24"/>
          <w:szCs w:val="24"/>
        </w:rPr>
        <w:t>包括：</w:t>
      </w:r>
    </w:p>
    <w:p w:rsidR="00D54464" w:rsidRPr="006625B6" w:rsidRDefault="00157D66" w:rsidP="007A3C29">
      <w:pPr>
        <w:ind w:firstLine="480"/>
        <w:rPr>
          <w:strike/>
          <w:color w:val="FF0000"/>
          <w:sz w:val="24"/>
          <w:szCs w:val="24"/>
        </w:rPr>
      </w:pPr>
      <w:r w:rsidRPr="006625B6">
        <w:rPr>
          <w:rFonts w:hint="eastAsia"/>
          <w:strike/>
          <w:color w:val="FF0000"/>
          <w:sz w:val="24"/>
          <w:szCs w:val="24"/>
        </w:rPr>
        <w:t>In</w:t>
      </w:r>
      <w:r w:rsidR="00D54464" w:rsidRPr="006625B6">
        <w:rPr>
          <w:strike/>
          <w:color w:val="FF0000"/>
          <w:sz w:val="24"/>
          <w:szCs w:val="24"/>
        </w:rPr>
        <w:t xml:space="preserve"> both DND mode and Stealth mode, the virtual keys of some functions with a higher safety level or a higher use frequency shall be displayed, </w:t>
      </w:r>
      <w:r w:rsidRPr="006625B6">
        <w:rPr>
          <w:rFonts w:hint="eastAsia"/>
          <w:strike/>
          <w:color w:val="FF0000"/>
          <w:sz w:val="24"/>
          <w:szCs w:val="24"/>
        </w:rPr>
        <w:t>which include</w:t>
      </w:r>
      <w:r w:rsidR="00D54464" w:rsidRPr="006625B6">
        <w:rPr>
          <w:strike/>
          <w:color w:val="FF0000"/>
          <w:sz w:val="24"/>
          <w:szCs w:val="24"/>
        </w:rPr>
        <w:t>:</w:t>
      </w:r>
    </w:p>
    <w:p w:rsidR="006E3570" w:rsidRPr="006625B6" w:rsidRDefault="008C28C1" w:rsidP="000D222C">
      <w:pPr>
        <w:pStyle w:val="ListParagraph"/>
        <w:numPr>
          <w:ilvl w:val="0"/>
          <w:numId w:val="20"/>
        </w:numPr>
        <w:ind w:firstLineChars="0"/>
        <w:rPr>
          <w:strike/>
          <w:color w:val="FF0000"/>
          <w:sz w:val="24"/>
          <w:szCs w:val="24"/>
        </w:rPr>
      </w:pPr>
      <w:r w:rsidRPr="006625B6">
        <w:rPr>
          <w:strike/>
          <w:color w:val="FF0000"/>
          <w:sz w:val="24"/>
          <w:szCs w:val="24"/>
        </w:rPr>
        <w:t>LKA</w:t>
      </w:r>
      <w:r w:rsidR="00515D62" w:rsidRPr="006625B6">
        <w:rPr>
          <w:rFonts w:hint="eastAsia"/>
          <w:strike/>
          <w:color w:val="FF0000"/>
          <w:sz w:val="24"/>
          <w:szCs w:val="24"/>
        </w:rPr>
        <w:t>车道保持</w:t>
      </w:r>
    </w:p>
    <w:p w:rsidR="005E13AA" w:rsidRPr="006625B6" w:rsidRDefault="005E13AA" w:rsidP="00972418">
      <w:pPr>
        <w:pStyle w:val="ListParagraph"/>
        <w:ind w:left="1080" w:firstLineChars="0" w:firstLine="60"/>
        <w:rPr>
          <w:strike/>
          <w:color w:val="FF0000"/>
          <w:sz w:val="24"/>
          <w:szCs w:val="24"/>
        </w:rPr>
      </w:pPr>
      <w:r w:rsidRPr="006625B6">
        <w:rPr>
          <w:strike/>
          <w:color w:val="FF0000"/>
          <w:sz w:val="24"/>
          <w:szCs w:val="24"/>
        </w:rPr>
        <w:t>LKA (Lane-keeping Assist)</w:t>
      </w:r>
    </w:p>
    <w:p w:rsidR="008C28C1" w:rsidRPr="006625B6" w:rsidRDefault="008C28C1" w:rsidP="000D222C">
      <w:pPr>
        <w:pStyle w:val="ListParagraph"/>
        <w:numPr>
          <w:ilvl w:val="0"/>
          <w:numId w:val="20"/>
        </w:numPr>
        <w:ind w:firstLineChars="0"/>
        <w:rPr>
          <w:strike/>
          <w:color w:val="FF0000"/>
          <w:sz w:val="24"/>
          <w:szCs w:val="24"/>
        </w:rPr>
      </w:pPr>
      <w:r w:rsidRPr="006625B6">
        <w:rPr>
          <w:strike/>
          <w:color w:val="FF0000"/>
          <w:sz w:val="24"/>
          <w:szCs w:val="24"/>
        </w:rPr>
        <w:t>HDC</w:t>
      </w:r>
      <w:r w:rsidR="00515D62" w:rsidRPr="006625B6">
        <w:rPr>
          <w:rFonts w:hint="eastAsia"/>
          <w:strike/>
          <w:color w:val="FF0000"/>
          <w:sz w:val="24"/>
          <w:szCs w:val="24"/>
        </w:rPr>
        <w:t>陡坡缓降</w:t>
      </w:r>
    </w:p>
    <w:p w:rsidR="005E13AA" w:rsidRPr="006625B6" w:rsidRDefault="005E13AA" w:rsidP="00972418">
      <w:pPr>
        <w:pStyle w:val="ListParagraph"/>
        <w:ind w:left="1080" w:firstLineChars="0" w:firstLine="60"/>
        <w:rPr>
          <w:strike/>
          <w:color w:val="FF0000"/>
          <w:sz w:val="24"/>
          <w:szCs w:val="24"/>
        </w:rPr>
      </w:pPr>
      <w:r w:rsidRPr="006625B6">
        <w:rPr>
          <w:strike/>
          <w:color w:val="FF0000"/>
          <w:sz w:val="24"/>
          <w:szCs w:val="24"/>
        </w:rPr>
        <w:t>HDC (Hill Descent Control)</w:t>
      </w:r>
    </w:p>
    <w:p w:rsidR="006E3570" w:rsidRPr="006625B6" w:rsidRDefault="00293882" w:rsidP="000D222C">
      <w:pPr>
        <w:pStyle w:val="ListParagraph"/>
        <w:numPr>
          <w:ilvl w:val="0"/>
          <w:numId w:val="20"/>
        </w:numPr>
        <w:ind w:firstLineChars="0"/>
        <w:rPr>
          <w:strike/>
          <w:color w:val="FF0000"/>
          <w:sz w:val="24"/>
          <w:szCs w:val="24"/>
        </w:rPr>
      </w:pPr>
      <w:r w:rsidRPr="006625B6">
        <w:rPr>
          <w:strike/>
          <w:color w:val="FF0000"/>
          <w:sz w:val="24"/>
          <w:szCs w:val="24"/>
        </w:rPr>
        <w:t>APA</w:t>
      </w:r>
      <w:r w:rsidRPr="006625B6">
        <w:rPr>
          <w:rFonts w:hint="eastAsia"/>
          <w:strike/>
          <w:color w:val="FF0000"/>
          <w:sz w:val="24"/>
          <w:szCs w:val="24"/>
        </w:rPr>
        <w:t>自动泊车</w:t>
      </w:r>
    </w:p>
    <w:p w:rsidR="005E13AA" w:rsidRPr="006625B6" w:rsidRDefault="005E13AA" w:rsidP="00972418">
      <w:pPr>
        <w:pStyle w:val="ListParagraph"/>
        <w:ind w:left="1080" w:firstLineChars="0" w:firstLine="60"/>
        <w:rPr>
          <w:strike/>
          <w:color w:val="FF0000"/>
          <w:sz w:val="24"/>
          <w:szCs w:val="24"/>
        </w:rPr>
      </w:pPr>
      <w:r w:rsidRPr="006625B6">
        <w:rPr>
          <w:strike/>
          <w:color w:val="FF0000"/>
          <w:sz w:val="24"/>
          <w:szCs w:val="24"/>
        </w:rPr>
        <w:t>APA (Auto Parking Assist)</w:t>
      </w:r>
    </w:p>
    <w:p w:rsidR="007C70F7" w:rsidRPr="006625B6" w:rsidRDefault="007C70F7" w:rsidP="00972418">
      <w:pPr>
        <w:pStyle w:val="ListParagraph"/>
        <w:ind w:left="1080" w:firstLineChars="0" w:firstLine="60"/>
        <w:rPr>
          <w:strike/>
          <w:color w:val="FF0000"/>
          <w:sz w:val="24"/>
          <w:szCs w:val="24"/>
        </w:rPr>
      </w:pPr>
    </w:p>
    <w:p w:rsidR="007C70F7" w:rsidRPr="006625B6" w:rsidRDefault="007C70F7" w:rsidP="007C70F7">
      <w:pPr>
        <w:pStyle w:val="ListParagraph"/>
        <w:numPr>
          <w:ilvl w:val="0"/>
          <w:numId w:val="20"/>
        </w:numPr>
        <w:ind w:firstLineChars="0"/>
        <w:rPr>
          <w:strike/>
          <w:color w:val="FF0000"/>
          <w:sz w:val="24"/>
          <w:szCs w:val="24"/>
        </w:rPr>
      </w:pPr>
      <w:r w:rsidRPr="006625B6">
        <w:rPr>
          <w:strike/>
          <w:color w:val="FF0000"/>
          <w:sz w:val="24"/>
          <w:szCs w:val="24"/>
        </w:rPr>
        <w:t>APA</w:t>
      </w:r>
      <w:r w:rsidRPr="006625B6">
        <w:rPr>
          <w:rFonts w:hint="eastAsia"/>
          <w:strike/>
          <w:color w:val="FF0000"/>
          <w:sz w:val="24"/>
          <w:szCs w:val="24"/>
        </w:rPr>
        <w:t>自动泊车</w:t>
      </w:r>
      <w:r w:rsidR="00C34E94" w:rsidRPr="006625B6">
        <w:rPr>
          <w:rFonts w:hint="eastAsia"/>
          <w:strike/>
          <w:color w:val="FF0000"/>
          <w:sz w:val="24"/>
          <w:szCs w:val="24"/>
        </w:rPr>
        <w:t xml:space="preserve"> /</w:t>
      </w:r>
      <w:r w:rsidR="00C34E94" w:rsidRPr="006625B6">
        <w:rPr>
          <w:strike/>
          <w:color w:val="FF0000"/>
          <w:sz w:val="24"/>
          <w:szCs w:val="24"/>
        </w:rPr>
        <w:t xml:space="preserve"> </w:t>
      </w:r>
      <w:r w:rsidR="00C34E94" w:rsidRPr="006625B6">
        <w:rPr>
          <w:rFonts w:hint="eastAsia"/>
          <w:strike/>
          <w:color w:val="FF0000"/>
          <w:sz w:val="24"/>
          <w:szCs w:val="24"/>
        </w:rPr>
        <w:t>UPA</w:t>
      </w:r>
      <w:r w:rsidR="00C34E94" w:rsidRPr="006625B6">
        <w:rPr>
          <w:rFonts w:hint="eastAsia"/>
          <w:strike/>
          <w:color w:val="FF0000"/>
          <w:sz w:val="24"/>
          <w:szCs w:val="24"/>
        </w:rPr>
        <w:t>泊车辅助</w:t>
      </w:r>
    </w:p>
    <w:p w:rsidR="007C70F7" w:rsidRPr="006625B6" w:rsidRDefault="007C70F7" w:rsidP="007C70F7">
      <w:pPr>
        <w:pStyle w:val="ListParagraph"/>
        <w:ind w:left="1080" w:firstLineChars="0" w:firstLine="60"/>
        <w:rPr>
          <w:strike/>
          <w:color w:val="FF0000"/>
          <w:sz w:val="24"/>
          <w:szCs w:val="24"/>
        </w:rPr>
      </w:pPr>
      <w:r w:rsidRPr="006625B6">
        <w:rPr>
          <w:strike/>
          <w:color w:val="FF0000"/>
          <w:sz w:val="24"/>
          <w:szCs w:val="24"/>
        </w:rPr>
        <w:t>APA (Auto Parking Assist)</w:t>
      </w:r>
      <w:r w:rsidR="00C34E94" w:rsidRPr="006625B6">
        <w:rPr>
          <w:strike/>
          <w:color w:val="FF0000"/>
          <w:sz w:val="24"/>
          <w:szCs w:val="24"/>
        </w:rPr>
        <w:t xml:space="preserve"> </w:t>
      </w:r>
      <w:r w:rsidR="00C34E94" w:rsidRPr="006625B6">
        <w:rPr>
          <w:rFonts w:hint="eastAsia"/>
          <w:strike/>
          <w:color w:val="FF0000"/>
          <w:sz w:val="24"/>
          <w:szCs w:val="24"/>
        </w:rPr>
        <w:t>/</w:t>
      </w:r>
      <w:r w:rsidR="00C34E94" w:rsidRPr="006625B6">
        <w:rPr>
          <w:strike/>
          <w:color w:val="FF0000"/>
          <w:sz w:val="24"/>
          <w:szCs w:val="24"/>
        </w:rPr>
        <w:t xml:space="preserve"> </w:t>
      </w:r>
      <w:r w:rsidR="00C34E94" w:rsidRPr="006625B6">
        <w:rPr>
          <w:rFonts w:hint="eastAsia"/>
          <w:strike/>
          <w:color w:val="FF0000"/>
          <w:sz w:val="24"/>
          <w:szCs w:val="24"/>
        </w:rPr>
        <w:t>UPA</w:t>
      </w:r>
      <w:r w:rsidR="00C34E94" w:rsidRPr="006625B6">
        <w:rPr>
          <w:rFonts w:hint="eastAsia"/>
          <w:strike/>
          <w:color w:val="FF0000"/>
          <w:sz w:val="24"/>
          <w:szCs w:val="24"/>
        </w:rPr>
        <w:t>（</w:t>
      </w:r>
      <w:r w:rsidR="00C34E94" w:rsidRPr="006625B6">
        <w:rPr>
          <w:strike/>
          <w:color w:val="FF0000"/>
          <w:sz w:val="24"/>
          <w:szCs w:val="24"/>
        </w:rPr>
        <w:t>Universal Park Assist</w:t>
      </w:r>
      <w:r w:rsidR="00C34E94" w:rsidRPr="006625B6">
        <w:rPr>
          <w:rFonts w:hint="eastAsia"/>
          <w:strike/>
          <w:color w:val="FF0000"/>
          <w:sz w:val="24"/>
          <w:szCs w:val="24"/>
        </w:rPr>
        <w:t>）</w:t>
      </w:r>
    </w:p>
    <w:p w:rsidR="007C70F7" w:rsidRPr="006625B6" w:rsidRDefault="007C70F7" w:rsidP="007C70F7">
      <w:pPr>
        <w:pStyle w:val="ListParagraph"/>
        <w:numPr>
          <w:ilvl w:val="0"/>
          <w:numId w:val="20"/>
        </w:numPr>
        <w:ind w:firstLineChars="0"/>
        <w:rPr>
          <w:strike/>
          <w:color w:val="FF0000"/>
          <w:sz w:val="24"/>
          <w:szCs w:val="24"/>
        </w:rPr>
      </w:pPr>
      <w:r w:rsidRPr="006625B6">
        <w:rPr>
          <w:strike/>
          <w:color w:val="FF0000"/>
          <w:sz w:val="24"/>
          <w:szCs w:val="24"/>
        </w:rPr>
        <w:t>LKA</w:t>
      </w:r>
      <w:r w:rsidRPr="006625B6">
        <w:rPr>
          <w:rFonts w:hint="eastAsia"/>
          <w:strike/>
          <w:color w:val="FF0000"/>
          <w:sz w:val="24"/>
          <w:szCs w:val="24"/>
        </w:rPr>
        <w:t>车道保持</w:t>
      </w:r>
    </w:p>
    <w:p w:rsidR="007C70F7" w:rsidRPr="006625B6" w:rsidRDefault="007C70F7" w:rsidP="007C70F7">
      <w:pPr>
        <w:pStyle w:val="ListParagraph"/>
        <w:ind w:left="1080" w:firstLineChars="0" w:firstLine="60"/>
        <w:rPr>
          <w:strike/>
          <w:color w:val="FF0000"/>
          <w:sz w:val="24"/>
          <w:szCs w:val="24"/>
        </w:rPr>
      </w:pPr>
      <w:r w:rsidRPr="006625B6">
        <w:rPr>
          <w:strike/>
          <w:color w:val="FF0000"/>
          <w:sz w:val="24"/>
          <w:szCs w:val="24"/>
        </w:rPr>
        <w:t>LKA (Lane-keeping Assist)</w:t>
      </w:r>
    </w:p>
    <w:p w:rsidR="007C70F7" w:rsidRPr="006625B6" w:rsidRDefault="007C70F7" w:rsidP="007C70F7">
      <w:pPr>
        <w:pStyle w:val="ListParagraph"/>
        <w:numPr>
          <w:ilvl w:val="0"/>
          <w:numId w:val="20"/>
        </w:numPr>
        <w:ind w:firstLineChars="0"/>
        <w:rPr>
          <w:strike/>
          <w:color w:val="FF0000"/>
          <w:sz w:val="24"/>
          <w:szCs w:val="24"/>
        </w:rPr>
      </w:pPr>
      <w:r w:rsidRPr="006625B6">
        <w:rPr>
          <w:strike/>
          <w:color w:val="FF0000"/>
          <w:sz w:val="24"/>
          <w:szCs w:val="24"/>
        </w:rPr>
        <w:t>HDC</w:t>
      </w:r>
      <w:r w:rsidRPr="006625B6">
        <w:rPr>
          <w:rFonts w:hint="eastAsia"/>
          <w:strike/>
          <w:color w:val="FF0000"/>
          <w:sz w:val="24"/>
          <w:szCs w:val="24"/>
        </w:rPr>
        <w:t>陡坡缓降</w:t>
      </w:r>
    </w:p>
    <w:p w:rsidR="007C70F7" w:rsidRPr="006625B6" w:rsidRDefault="007C70F7" w:rsidP="007C70F7">
      <w:pPr>
        <w:pStyle w:val="ListParagraph"/>
        <w:ind w:left="1080" w:firstLineChars="0" w:firstLine="60"/>
        <w:rPr>
          <w:strike/>
          <w:color w:val="FF0000"/>
          <w:sz w:val="24"/>
          <w:szCs w:val="24"/>
        </w:rPr>
      </w:pPr>
      <w:r w:rsidRPr="006625B6">
        <w:rPr>
          <w:strike/>
          <w:color w:val="FF0000"/>
          <w:sz w:val="24"/>
          <w:szCs w:val="24"/>
        </w:rPr>
        <w:t>HDC (Hill Descent Control)</w:t>
      </w:r>
    </w:p>
    <w:p w:rsidR="00C34E94" w:rsidRPr="006625B6" w:rsidRDefault="00C34E94" w:rsidP="00C34E94">
      <w:pPr>
        <w:pStyle w:val="ListParagraph"/>
        <w:numPr>
          <w:ilvl w:val="0"/>
          <w:numId w:val="20"/>
        </w:numPr>
        <w:ind w:firstLineChars="0"/>
        <w:rPr>
          <w:strike/>
          <w:color w:val="FF0000"/>
          <w:sz w:val="24"/>
          <w:szCs w:val="24"/>
        </w:rPr>
      </w:pPr>
      <w:r w:rsidRPr="006625B6">
        <w:rPr>
          <w:rFonts w:hint="eastAsia"/>
          <w:strike/>
          <w:color w:val="FF0000"/>
          <w:sz w:val="24"/>
          <w:szCs w:val="24"/>
        </w:rPr>
        <w:t>ESC/TCS</w:t>
      </w:r>
      <w:r w:rsidRPr="006625B6">
        <w:rPr>
          <w:strike/>
          <w:color w:val="FF0000"/>
          <w:sz w:val="24"/>
          <w:szCs w:val="24"/>
        </w:rPr>
        <w:t xml:space="preserve"> </w:t>
      </w:r>
      <w:r w:rsidRPr="006625B6">
        <w:rPr>
          <w:rFonts w:hint="eastAsia"/>
          <w:strike/>
          <w:color w:val="FF0000"/>
          <w:sz w:val="24"/>
          <w:szCs w:val="24"/>
        </w:rPr>
        <w:t>车身稳定系统</w:t>
      </w:r>
    </w:p>
    <w:p w:rsidR="00C34E94" w:rsidRPr="006625B6" w:rsidRDefault="00C34E94" w:rsidP="007C70F7">
      <w:pPr>
        <w:pStyle w:val="ListParagraph"/>
        <w:ind w:left="1080" w:firstLineChars="0" w:firstLine="60"/>
        <w:rPr>
          <w:strike/>
          <w:color w:val="FF0000"/>
          <w:sz w:val="24"/>
          <w:szCs w:val="24"/>
        </w:rPr>
      </w:pPr>
      <w:r w:rsidRPr="006625B6">
        <w:rPr>
          <w:rFonts w:hint="eastAsia"/>
          <w:strike/>
          <w:color w:val="FF0000"/>
          <w:sz w:val="24"/>
          <w:szCs w:val="24"/>
        </w:rPr>
        <w:t>ESC/TCS</w:t>
      </w:r>
      <w:r w:rsidRPr="006625B6">
        <w:rPr>
          <w:strike/>
          <w:color w:val="FF0000"/>
          <w:sz w:val="24"/>
          <w:szCs w:val="24"/>
        </w:rPr>
        <w:t xml:space="preserve"> </w:t>
      </w:r>
      <w:r w:rsidRPr="006625B6">
        <w:rPr>
          <w:rFonts w:hint="eastAsia"/>
          <w:strike/>
          <w:color w:val="FF0000"/>
          <w:sz w:val="24"/>
          <w:szCs w:val="24"/>
        </w:rPr>
        <w:t>（</w:t>
      </w:r>
      <w:r w:rsidRPr="006625B6">
        <w:rPr>
          <w:strike/>
          <w:color w:val="FF0000"/>
          <w:sz w:val="24"/>
          <w:szCs w:val="24"/>
        </w:rPr>
        <w:t xml:space="preserve">Electrical Stability Control </w:t>
      </w:r>
      <w:r w:rsidRPr="006625B6">
        <w:rPr>
          <w:rFonts w:hint="eastAsia"/>
          <w:strike/>
          <w:color w:val="FF0000"/>
          <w:sz w:val="24"/>
          <w:szCs w:val="24"/>
        </w:rPr>
        <w:t>/</w:t>
      </w:r>
      <w:r w:rsidRPr="006625B6">
        <w:rPr>
          <w:strike/>
          <w:color w:val="FF0000"/>
          <w:sz w:val="24"/>
          <w:szCs w:val="24"/>
        </w:rPr>
        <w:t xml:space="preserve">  Traction Control System</w:t>
      </w:r>
      <w:r w:rsidRPr="006625B6">
        <w:rPr>
          <w:rFonts w:hint="eastAsia"/>
          <w:strike/>
          <w:color w:val="FF0000"/>
          <w:sz w:val="24"/>
          <w:szCs w:val="24"/>
        </w:rPr>
        <w:t>）</w:t>
      </w:r>
    </w:p>
    <w:p w:rsidR="00C34E94" w:rsidRPr="006625B6" w:rsidRDefault="00C34E94" w:rsidP="00C34E94">
      <w:pPr>
        <w:pStyle w:val="ListParagraph"/>
        <w:numPr>
          <w:ilvl w:val="0"/>
          <w:numId w:val="20"/>
        </w:numPr>
        <w:ind w:firstLineChars="0"/>
        <w:rPr>
          <w:strike/>
          <w:color w:val="FF0000"/>
          <w:sz w:val="24"/>
          <w:szCs w:val="24"/>
        </w:rPr>
      </w:pPr>
      <w:r w:rsidRPr="006625B6">
        <w:rPr>
          <w:rFonts w:hint="eastAsia"/>
          <w:strike/>
          <w:color w:val="FF0000"/>
          <w:sz w:val="24"/>
          <w:szCs w:val="24"/>
        </w:rPr>
        <w:t>Auto</w:t>
      </w:r>
      <w:r w:rsidRPr="006625B6">
        <w:rPr>
          <w:strike/>
          <w:color w:val="FF0000"/>
          <w:sz w:val="24"/>
          <w:szCs w:val="24"/>
        </w:rPr>
        <w:t xml:space="preserve"> </w:t>
      </w:r>
      <w:r w:rsidRPr="006625B6">
        <w:rPr>
          <w:rFonts w:hint="eastAsia"/>
          <w:strike/>
          <w:color w:val="FF0000"/>
          <w:sz w:val="24"/>
          <w:szCs w:val="24"/>
        </w:rPr>
        <w:t>Hold</w:t>
      </w:r>
      <w:r w:rsidRPr="006625B6">
        <w:rPr>
          <w:strike/>
          <w:color w:val="FF0000"/>
          <w:sz w:val="24"/>
          <w:szCs w:val="24"/>
        </w:rPr>
        <w:t xml:space="preserve"> </w:t>
      </w:r>
      <w:r w:rsidRPr="006625B6">
        <w:rPr>
          <w:rFonts w:hint="eastAsia"/>
          <w:strike/>
          <w:color w:val="FF0000"/>
          <w:sz w:val="24"/>
          <w:szCs w:val="24"/>
        </w:rPr>
        <w:t>自动驻车</w:t>
      </w:r>
    </w:p>
    <w:p w:rsidR="00C34E94" w:rsidRPr="006625B6" w:rsidRDefault="00C34E94" w:rsidP="00C34E94">
      <w:pPr>
        <w:pStyle w:val="ListParagraph"/>
        <w:ind w:left="1352" w:firstLineChars="0" w:firstLine="0"/>
        <w:rPr>
          <w:strike/>
          <w:color w:val="FF0000"/>
          <w:sz w:val="24"/>
          <w:szCs w:val="24"/>
        </w:rPr>
      </w:pPr>
      <w:r w:rsidRPr="006625B6">
        <w:rPr>
          <w:rFonts w:hint="eastAsia"/>
          <w:strike/>
          <w:color w:val="FF0000"/>
          <w:sz w:val="24"/>
          <w:szCs w:val="24"/>
        </w:rPr>
        <w:t>Auto</w:t>
      </w:r>
      <w:r w:rsidRPr="006625B6">
        <w:rPr>
          <w:strike/>
          <w:color w:val="FF0000"/>
          <w:sz w:val="24"/>
          <w:szCs w:val="24"/>
        </w:rPr>
        <w:t xml:space="preserve"> </w:t>
      </w:r>
      <w:r w:rsidRPr="006625B6">
        <w:rPr>
          <w:rFonts w:hint="eastAsia"/>
          <w:strike/>
          <w:color w:val="FF0000"/>
          <w:sz w:val="24"/>
          <w:szCs w:val="24"/>
        </w:rPr>
        <w:t>Hold</w:t>
      </w:r>
    </w:p>
    <w:p w:rsidR="00C34E94" w:rsidRPr="006625B6" w:rsidRDefault="00C34E94" w:rsidP="00C34E94">
      <w:pPr>
        <w:pStyle w:val="ListParagraph"/>
        <w:numPr>
          <w:ilvl w:val="0"/>
          <w:numId w:val="20"/>
        </w:numPr>
        <w:ind w:firstLineChars="0"/>
        <w:rPr>
          <w:strike/>
          <w:color w:val="FF0000"/>
          <w:sz w:val="24"/>
          <w:szCs w:val="24"/>
        </w:rPr>
      </w:pPr>
      <w:r w:rsidRPr="006625B6">
        <w:rPr>
          <w:rFonts w:hint="eastAsia"/>
          <w:strike/>
          <w:color w:val="FF0000"/>
          <w:sz w:val="24"/>
          <w:szCs w:val="24"/>
        </w:rPr>
        <w:t>Power</w:t>
      </w:r>
      <w:r w:rsidRPr="006625B6">
        <w:rPr>
          <w:strike/>
          <w:color w:val="FF0000"/>
          <w:sz w:val="24"/>
          <w:szCs w:val="24"/>
        </w:rPr>
        <w:t xml:space="preserve"> Power Window Lock-Out </w:t>
      </w:r>
      <w:r w:rsidRPr="006625B6">
        <w:rPr>
          <w:rFonts w:hint="eastAsia"/>
          <w:strike/>
          <w:color w:val="FF0000"/>
          <w:sz w:val="24"/>
          <w:szCs w:val="24"/>
        </w:rPr>
        <w:t>禁窗锁</w:t>
      </w:r>
    </w:p>
    <w:p w:rsidR="00C34E94" w:rsidRPr="006625B6" w:rsidRDefault="00C34E94" w:rsidP="00C34E94">
      <w:pPr>
        <w:pStyle w:val="ListParagraph"/>
        <w:ind w:left="1352" w:firstLineChars="0" w:firstLine="0"/>
        <w:rPr>
          <w:strike/>
          <w:color w:val="FF0000"/>
          <w:sz w:val="24"/>
          <w:szCs w:val="24"/>
        </w:rPr>
      </w:pPr>
      <w:r w:rsidRPr="006625B6">
        <w:rPr>
          <w:rFonts w:hint="eastAsia"/>
          <w:strike/>
          <w:color w:val="FF0000"/>
          <w:sz w:val="24"/>
          <w:szCs w:val="24"/>
        </w:rPr>
        <w:t>Power</w:t>
      </w:r>
      <w:r w:rsidRPr="006625B6">
        <w:rPr>
          <w:strike/>
          <w:color w:val="FF0000"/>
          <w:sz w:val="24"/>
          <w:szCs w:val="24"/>
        </w:rPr>
        <w:t xml:space="preserve"> Power Window Lock-Out</w:t>
      </w:r>
    </w:p>
    <w:p w:rsidR="009A7027" w:rsidRPr="006625B6" w:rsidRDefault="009A7027" w:rsidP="009A7027">
      <w:pPr>
        <w:pStyle w:val="ListParagraph"/>
        <w:numPr>
          <w:ilvl w:val="0"/>
          <w:numId w:val="20"/>
        </w:numPr>
        <w:ind w:firstLineChars="0"/>
        <w:rPr>
          <w:strike/>
          <w:color w:val="FF0000"/>
          <w:sz w:val="24"/>
          <w:szCs w:val="24"/>
        </w:rPr>
      </w:pPr>
      <w:r w:rsidRPr="006625B6">
        <w:rPr>
          <w:strike/>
          <w:color w:val="FF0000"/>
          <w:sz w:val="24"/>
          <w:szCs w:val="24"/>
        </w:rPr>
        <w:t xml:space="preserve">Drive Mode </w:t>
      </w:r>
      <w:r w:rsidRPr="006625B6">
        <w:rPr>
          <w:rFonts w:hint="eastAsia"/>
          <w:strike/>
          <w:color w:val="FF0000"/>
          <w:sz w:val="24"/>
          <w:szCs w:val="24"/>
        </w:rPr>
        <w:t>驾驶模式</w:t>
      </w:r>
      <w:r w:rsidRPr="006625B6">
        <w:rPr>
          <w:rFonts w:hint="eastAsia"/>
          <w:strike/>
          <w:color w:val="FF0000"/>
          <w:sz w:val="24"/>
          <w:szCs w:val="24"/>
        </w:rPr>
        <w:t xml:space="preserve"> </w:t>
      </w:r>
      <w:r w:rsidRPr="006625B6">
        <w:rPr>
          <w:rFonts w:hint="eastAsia"/>
          <w:strike/>
          <w:color w:val="FF0000"/>
          <w:sz w:val="24"/>
          <w:szCs w:val="24"/>
        </w:rPr>
        <w:t>（</w:t>
      </w:r>
      <w:r w:rsidRPr="006625B6">
        <w:rPr>
          <w:rFonts w:hint="eastAsia"/>
          <w:strike/>
          <w:color w:val="FF0000"/>
          <w:sz w:val="24"/>
          <w:szCs w:val="24"/>
        </w:rPr>
        <w:t>GB</w:t>
      </w:r>
      <w:r w:rsidRPr="006625B6">
        <w:rPr>
          <w:strike/>
          <w:color w:val="FF0000"/>
          <w:sz w:val="24"/>
          <w:szCs w:val="24"/>
        </w:rPr>
        <w:t xml:space="preserve"> </w:t>
      </w:r>
      <w:r w:rsidRPr="006625B6">
        <w:rPr>
          <w:rFonts w:hint="eastAsia"/>
          <w:strike/>
          <w:color w:val="FF0000"/>
          <w:sz w:val="24"/>
          <w:szCs w:val="24"/>
        </w:rPr>
        <w:t>Only</w:t>
      </w:r>
      <w:r w:rsidRPr="006625B6">
        <w:rPr>
          <w:rFonts w:hint="eastAsia"/>
          <w:strike/>
          <w:color w:val="FF0000"/>
          <w:sz w:val="24"/>
          <w:szCs w:val="24"/>
        </w:rPr>
        <w:t>）</w:t>
      </w:r>
    </w:p>
    <w:p w:rsidR="004355B9" w:rsidRPr="006625B6" w:rsidRDefault="00C34E94" w:rsidP="004355B9">
      <w:pPr>
        <w:pStyle w:val="ListParagraph"/>
        <w:ind w:left="1352" w:firstLineChars="0" w:firstLine="0"/>
        <w:rPr>
          <w:strike/>
          <w:color w:val="FF0000"/>
          <w:sz w:val="24"/>
          <w:szCs w:val="24"/>
        </w:rPr>
      </w:pPr>
      <w:r w:rsidRPr="006625B6">
        <w:rPr>
          <w:strike/>
          <w:color w:val="FF0000"/>
          <w:sz w:val="24"/>
          <w:szCs w:val="24"/>
        </w:rPr>
        <w:t xml:space="preserve">Drive Mode </w:t>
      </w:r>
      <w:r w:rsidRPr="006625B6">
        <w:rPr>
          <w:rFonts w:hint="eastAsia"/>
          <w:strike/>
          <w:color w:val="FF0000"/>
          <w:sz w:val="24"/>
          <w:szCs w:val="24"/>
        </w:rPr>
        <w:t>（</w:t>
      </w:r>
      <w:r w:rsidRPr="006625B6">
        <w:rPr>
          <w:rFonts w:hint="eastAsia"/>
          <w:strike/>
          <w:color w:val="FF0000"/>
          <w:sz w:val="24"/>
          <w:szCs w:val="24"/>
        </w:rPr>
        <w:t>GB</w:t>
      </w:r>
      <w:r w:rsidRPr="006625B6">
        <w:rPr>
          <w:rFonts w:hint="eastAsia"/>
          <w:strike/>
          <w:color w:val="FF0000"/>
          <w:sz w:val="24"/>
          <w:szCs w:val="24"/>
        </w:rPr>
        <w:t>）</w:t>
      </w:r>
    </w:p>
    <w:p w:rsidR="004355B9" w:rsidRPr="006625B6" w:rsidRDefault="004355B9" w:rsidP="004355B9">
      <w:pPr>
        <w:pStyle w:val="ListParagraph"/>
        <w:numPr>
          <w:ilvl w:val="0"/>
          <w:numId w:val="20"/>
        </w:numPr>
        <w:ind w:firstLineChars="0"/>
        <w:rPr>
          <w:strike/>
          <w:color w:val="FF0000"/>
          <w:sz w:val="24"/>
          <w:szCs w:val="24"/>
        </w:rPr>
      </w:pPr>
      <w:r w:rsidRPr="006625B6">
        <w:rPr>
          <w:strike/>
          <w:color w:val="FF0000"/>
          <w:sz w:val="24"/>
          <w:szCs w:val="24"/>
        </w:rPr>
        <w:lastRenderedPageBreak/>
        <w:t xml:space="preserve">Front Fog Lamps </w:t>
      </w:r>
      <w:r w:rsidRPr="006625B6">
        <w:rPr>
          <w:rFonts w:hint="eastAsia"/>
          <w:strike/>
          <w:color w:val="FF0000"/>
          <w:sz w:val="24"/>
          <w:szCs w:val="24"/>
        </w:rPr>
        <w:t>前雾灯</w:t>
      </w:r>
    </w:p>
    <w:p w:rsidR="004355B9" w:rsidRPr="006625B6" w:rsidRDefault="004355B9" w:rsidP="004355B9">
      <w:pPr>
        <w:pStyle w:val="ListParagraph"/>
        <w:ind w:left="1352" w:firstLineChars="0" w:firstLine="0"/>
        <w:rPr>
          <w:strike/>
          <w:color w:val="FF0000"/>
          <w:sz w:val="24"/>
          <w:szCs w:val="24"/>
        </w:rPr>
      </w:pPr>
      <w:r w:rsidRPr="006625B6">
        <w:rPr>
          <w:strike/>
          <w:color w:val="FF0000"/>
          <w:sz w:val="24"/>
          <w:szCs w:val="24"/>
        </w:rPr>
        <w:t>Front Fog Lamps</w:t>
      </w:r>
    </w:p>
    <w:p w:rsidR="004355B9" w:rsidRPr="006625B6" w:rsidRDefault="004355B9" w:rsidP="004355B9">
      <w:pPr>
        <w:pStyle w:val="ListParagraph"/>
        <w:numPr>
          <w:ilvl w:val="0"/>
          <w:numId w:val="20"/>
        </w:numPr>
        <w:ind w:firstLineChars="0"/>
        <w:rPr>
          <w:strike/>
          <w:color w:val="FF0000"/>
          <w:sz w:val="24"/>
          <w:szCs w:val="24"/>
        </w:rPr>
      </w:pPr>
      <w:r w:rsidRPr="006625B6">
        <w:rPr>
          <w:strike/>
          <w:color w:val="FF0000"/>
          <w:sz w:val="24"/>
          <w:szCs w:val="24"/>
        </w:rPr>
        <w:t xml:space="preserve">Rear Fog Lamps </w:t>
      </w:r>
      <w:r w:rsidRPr="006625B6">
        <w:rPr>
          <w:rFonts w:hint="eastAsia"/>
          <w:strike/>
          <w:color w:val="FF0000"/>
          <w:sz w:val="24"/>
          <w:szCs w:val="24"/>
        </w:rPr>
        <w:t>后雾灯</w:t>
      </w:r>
    </w:p>
    <w:p w:rsidR="004355B9" w:rsidRPr="006625B6" w:rsidRDefault="004355B9" w:rsidP="004355B9">
      <w:pPr>
        <w:pStyle w:val="ListParagraph"/>
        <w:ind w:left="1352" w:firstLineChars="0" w:firstLine="0"/>
        <w:rPr>
          <w:strike/>
          <w:color w:val="FF0000"/>
          <w:sz w:val="24"/>
          <w:szCs w:val="24"/>
        </w:rPr>
      </w:pPr>
      <w:r w:rsidRPr="006625B6">
        <w:rPr>
          <w:strike/>
          <w:color w:val="FF0000"/>
          <w:sz w:val="24"/>
          <w:szCs w:val="24"/>
        </w:rPr>
        <w:t>Rear Fog Lamps</w:t>
      </w:r>
    </w:p>
    <w:p w:rsidR="009A7027" w:rsidRPr="006625B6" w:rsidRDefault="009A7027" w:rsidP="009A7027">
      <w:pPr>
        <w:pStyle w:val="ListParagraph"/>
        <w:numPr>
          <w:ilvl w:val="0"/>
          <w:numId w:val="20"/>
        </w:numPr>
        <w:ind w:firstLineChars="0"/>
        <w:rPr>
          <w:strike/>
          <w:color w:val="FF0000"/>
          <w:sz w:val="24"/>
          <w:szCs w:val="24"/>
        </w:rPr>
      </w:pPr>
      <w:r w:rsidRPr="006625B6">
        <w:rPr>
          <w:rFonts w:hint="eastAsia"/>
          <w:strike/>
          <w:color w:val="FF0000"/>
          <w:sz w:val="24"/>
          <w:szCs w:val="24"/>
        </w:rPr>
        <w:t>驾驶员设置同步（其中包含座椅位置、后视镜位置、</w:t>
      </w:r>
      <w:r w:rsidRPr="006625B6">
        <w:rPr>
          <w:rFonts w:hint="eastAsia"/>
          <w:strike/>
          <w:color w:val="FF0000"/>
          <w:sz w:val="24"/>
          <w:szCs w:val="24"/>
        </w:rPr>
        <w:t>HUD</w:t>
      </w:r>
      <w:r w:rsidRPr="006625B6">
        <w:rPr>
          <w:rFonts w:hint="eastAsia"/>
          <w:strike/>
          <w:color w:val="FF0000"/>
          <w:sz w:val="24"/>
          <w:szCs w:val="24"/>
        </w:rPr>
        <w:t>位置）</w:t>
      </w:r>
      <w:r w:rsidRPr="006625B6">
        <w:rPr>
          <w:rFonts w:hint="eastAsia"/>
          <w:strike/>
          <w:color w:val="FF0000"/>
          <w:sz w:val="24"/>
          <w:szCs w:val="24"/>
        </w:rPr>
        <w:t xml:space="preserve"> </w:t>
      </w:r>
      <w:r w:rsidRPr="006625B6">
        <w:rPr>
          <w:rFonts w:hint="eastAsia"/>
          <w:strike/>
          <w:color w:val="FF0000"/>
          <w:sz w:val="24"/>
          <w:szCs w:val="24"/>
        </w:rPr>
        <w:t>（</w:t>
      </w:r>
      <w:r w:rsidRPr="006625B6">
        <w:rPr>
          <w:rFonts w:hint="eastAsia"/>
          <w:strike/>
          <w:color w:val="FF0000"/>
          <w:sz w:val="24"/>
          <w:szCs w:val="24"/>
        </w:rPr>
        <w:t>TBD</w:t>
      </w:r>
      <w:r w:rsidRPr="006625B6">
        <w:rPr>
          <w:rFonts w:hint="eastAsia"/>
          <w:strike/>
          <w:color w:val="FF0000"/>
          <w:sz w:val="24"/>
          <w:szCs w:val="24"/>
        </w:rPr>
        <w:t>）</w:t>
      </w:r>
    </w:p>
    <w:p w:rsidR="009A7027" w:rsidRPr="006625B6" w:rsidRDefault="009A7027" w:rsidP="004355B9">
      <w:pPr>
        <w:pStyle w:val="ListParagraph"/>
        <w:ind w:left="1352" w:firstLineChars="0" w:firstLine="0"/>
        <w:rPr>
          <w:strike/>
          <w:color w:val="FF0000"/>
          <w:sz w:val="24"/>
          <w:szCs w:val="24"/>
        </w:rPr>
      </w:pPr>
      <w:r w:rsidRPr="006625B6">
        <w:rPr>
          <w:strike/>
          <w:color w:val="FF0000"/>
          <w:sz w:val="24"/>
          <w:szCs w:val="24"/>
        </w:rPr>
        <w:t xml:space="preserve">Driver settings synchronization (including seat position, mirror position, HUD position) </w:t>
      </w:r>
      <w:r w:rsidRPr="006625B6">
        <w:rPr>
          <w:rFonts w:hint="eastAsia"/>
          <w:strike/>
          <w:color w:val="FF0000"/>
          <w:sz w:val="24"/>
          <w:szCs w:val="24"/>
        </w:rPr>
        <w:t>（</w:t>
      </w:r>
      <w:r w:rsidRPr="006625B6">
        <w:rPr>
          <w:rFonts w:hint="eastAsia"/>
          <w:strike/>
          <w:color w:val="FF0000"/>
          <w:sz w:val="24"/>
          <w:szCs w:val="24"/>
        </w:rPr>
        <w:t>TBD</w:t>
      </w:r>
      <w:r w:rsidRPr="006625B6">
        <w:rPr>
          <w:rFonts w:hint="eastAsia"/>
          <w:strike/>
          <w:color w:val="FF0000"/>
          <w:sz w:val="24"/>
          <w:szCs w:val="24"/>
        </w:rPr>
        <w:t>）</w:t>
      </w:r>
    </w:p>
    <w:p w:rsidR="009A7027" w:rsidRPr="006625B6" w:rsidRDefault="009A7027" w:rsidP="009A7027">
      <w:pPr>
        <w:pStyle w:val="ListParagraph"/>
        <w:ind w:left="1352" w:firstLineChars="0" w:firstLine="0"/>
        <w:rPr>
          <w:strike/>
          <w:color w:val="FF0000"/>
          <w:sz w:val="24"/>
          <w:szCs w:val="24"/>
        </w:rPr>
      </w:pPr>
    </w:p>
    <w:p w:rsidR="009A7027" w:rsidRPr="006625B6" w:rsidRDefault="009A7027" w:rsidP="00972418">
      <w:pPr>
        <w:pStyle w:val="ListParagraph"/>
        <w:ind w:left="1080" w:firstLineChars="0" w:firstLine="60"/>
        <w:rPr>
          <w:strike/>
          <w:color w:val="FF0000"/>
          <w:sz w:val="24"/>
          <w:szCs w:val="24"/>
        </w:rPr>
      </w:pPr>
    </w:p>
    <w:p w:rsidR="00865406" w:rsidRPr="006625B6" w:rsidRDefault="00865406" w:rsidP="00A502F1">
      <w:pPr>
        <w:ind w:firstLine="420"/>
        <w:rPr>
          <w:strike/>
          <w:color w:val="FF0000"/>
          <w:sz w:val="24"/>
          <w:szCs w:val="24"/>
        </w:rPr>
      </w:pPr>
      <w:r w:rsidRPr="006625B6">
        <w:rPr>
          <w:rFonts w:hint="eastAsia"/>
          <w:strike/>
          <w:color w:val="FF0000"/>
          <w:sz w:val="24"/>
          <w:szCs w:val="24"/>
        </w:rPr>
        <w:t>以上功能是否具备依赖车型配置，</w:t>
      </w:r>
      <w:r w:rsidR="00703C81" w:rsidRPr="006625B6">
        <w:rPr>
          <w:rFonts w:hint="eastAsia"/>
          <w:strike/>
          <w:color w:val="FF0000"/>
          <w:sz w:val="24"/>
          <w:szCs w:val="24"/>
        </w:rPr>
        <w:t>具体以</w:t>
      </w:r>
      <w:r w:rsidR="0034409F" w:rsidRPr="006625B6">
        <w:rPr>
          <w:rFonts w:hint="eastAsia"/>
          <w:strike/>
          <w:color w:val="FF0000"/>
          <w:sz w:val="24"/>
          <w:szCs w:val="24"/>
        </w:rPr>
        <w:t>总线信号为准，参考</w:t>
      </w:r>
      <w:r w:rsidR="0034409F" w:rsidRPr="006625B6">
        <w:rPr>
          <w:rFonts w:hint="eastAsia"/>
          <w:strike/>
          <w:color w:val="FF0000"/>
          <w:sz w:val="24"/>
          <w:szCs w:val="24"/>
        </w:rPr>
        <w:t>PIS-2045</w:t>
      </w:r>
      <w:r w:rsidR="00A844B2" w:rsidRPr="006625B6">
        <w:rPr>
          <w:strike/>
          <w:color w:val="FF0000"/>
          <w:sz w:val="24"/>
          <w:szCs w:val="24"/>
        </w:rPr>
        <w:t xml:space="preserve"> </w:t>
      </w:r>
      <w:r w:rsidR="00A844B2" w:rsidRPr="006625B6">
        <w:rPr>
          <w:rFonts w:hint="eastAsia"/>
          <w:strike/>
          <w:color w:val="FF0000"/>
          <w:sz w:val="24"/>
          <w:szCs w:val="24"/>
        </w:rPr>
        <w:t>Vehicle</w:t>
      </w:r>
      <w:r w:rsidR="00A844B2" w:rsidRPr="006625B6">
        <w:rPr>
          <w:strike/>
          <w:color w:val="FF0000"/>
          <w:sz w:val="24"/>
          <w:szCs w:val="24"/>
        </w:rPr>
        <w:t xml:space="preserve"> </w:t>
      </w:r>
      <w:r w:rsidR="00A844B2" w:rsidRPr="006625B6">
        <w:rPr>
          <w:rFonts w:hint="eastAsia"/>
          <w:strike/>
          <w:color w:val="FF0000"/>
          <w:sz w:val="24"/>
          <w:szCs w:val="24"/>
        </w:rPr>
        <w:t>Control</w:t>
      </w:r>
      <w:r w:rsidR="00703C81" w:rsidRPr="006625B6">
        <w:rPr>
          <w:rFonts w:hint="eastAsia"/>
          <w:strike/>
          <w:color w:val="FF0000"/>
          <w:sz w:val="24"/>
          <w:szCs w:val="24"/>
        </w:rPr>
        <w:t>，</w:t>
      </w:r>
      <w:r w:rsidRPr="006625B6">
        <w:rPr>
          <w:rFonts w:hint="eastAsia"/>
          <w:strike/>
          <w:color w:val="FF0000"/>
          <w:sz w:val="24"/>
          <w:szCs w:val="24"/>
        </w:rPr>
        <w:t>具体</w:t>
      </w:r>
      <w:r w:rsidR="00BE2A7F" w:rsidRPr="006625B6">
        <w:rPr>
          <w:rFonts w:hint="eastAsia"/>
          <w:strike/>
          <w:color w:val="FF0000"/>
          <w:sz w:val="24"/>
          <w:szCs w:val="24"/>
        </w:rPr>
        <w:t>功能</w:t>
      </w:r>
      <w:r w:rsidRPr="006625B6">
        <w:rPr>
          <w:rFonts w:hint="eastAsia"/>
          <w:strike/>
          <w:color w:val="FF0000"/>
          <w:sz w:val="24"/>
          <w:szCs w:val="24"/>
        </w:rPr>
        <w:t>请参考</w:t>
      </w:r>
      <w:r w:rsidRPr="006625B6">
        <w:rPr>
          <w:rFonts w:hint="eastAsia"/>
          <w:strike/>
          <w:color w:val="FF0000"/>
          <w:sz w:val="24"/>
          <w:szCs w:val="24"/>
        </w:rPr>
        <w:t>PIS-20</w:t>
      </w:r>
      <w:r w:rsidR="00B23C46" w:rsidRPr="006625B6">
        <w:rPr>
          <w:rFonts w:hint="eastAsia"/>
          <w:strike/>
          <w:color w:val="FF0000"/>
          <w:sz w:val="24"/>
          <w:szCs w:val="24"/>
        </w:rPr>
        <w:t>45</w:t>
      </w:r>
      <w:r w:rsidR="00685BA2" w:rsidRPr="006625B6">
        <w:rPr>
          <w:strike/>
          <w:color w:val="FF0000"/>
          <w:sz w:val="24"/>
          <w:szCs w:val="24"/>
        </w:rPr>
        <w:t>_</w:t>
      </w:r>
      <w:r w:rsidR="00AC0012" w:rsidRPr="006625B6">
        <w:rPr>
          <w:rFonts w:hint="eastAsia"/>
          <w:strike/>
          <w:color w:val="FF0000"/>
          <w:sz w:val="24"/>
          <w:szCs w:val="24"/>
        </w:rPr>
        <w:t>Vehicle</w:t>
      </w:r>
      <w:r w:rsidR="00AC0012" w:rsidRPr="006625B6">
        <w:rPr>
          <w:strike/>
          <w:color w:val="FF0000"/>
          <w:sz w:val="24"/>
          <w:szCs w:val="24"/>
        </w:rPr>
        <w:t xml:space="preserve"> </w:t>
      </w:r>
      <w:r w:rsidR="00B23C46" w:rsidRPr="006625B6">
        <w:rPr>
          <w:rFonts w:hint="eastAsia"/>
          <w:strike/>
          <w:color w:val="FF0000"/>
          <w:sz w:val="24"/>
          <w:szCs w:val="24"/>
        </w:rPr>
        <w:t>Control</w:t>
      </w:r>
      <w:r w:rsidR="00B23C46" w:rsidRPr="006625B6">
        <w:rPr>
          <w:rFonts w:hint="eastAsia"/>
          <w:strike/>
          <w:color w:val="FF0000"/>
          <w:sz w:val="24"/>
          <w:szCs w:val="24"/>
        </w:rPr>
        <w:t>第</w:t>
      </w:r>
      <w:r w:rsidR="00BE2A7F" w:rsidRPr="006625B6">
        <w:rPr>
          <w:rFonts w:hint="eastAsia"/>
          <w:strike/>
          <w:color w:val="FF0000"/>
          <w:sz w:val="24"/>
          <w:szCs w:val="24"/>
        </w:rPr>
        <w:t>3.8</w:t>
      </w:r>
      <w:r w:rsidR="00B23C46" w:rsidRPr="006625B6">
        <w:rPr>
          <w:rFonts w:hint="eastAsia"/>
          <w:strike/>
          <w:color w:val="FF0000"/>
          <w:sz w:val="24"/>
          <w:szCs w:val="24"/>
        </w:rPr>
        <w:t>章</w:t>
      </w:r>
      <w:r w:rsidR="00AC0012" w:rsidRPr="006625B6">
        <w:rPr>
          <w:rFonts w:hint="eastAsia"/>
          <w:strike/>
          <w:color w:val="FF0000"/>
          <w:sz w:val="24"/>
          <w:szCs w:val="24"/>
        </w:rPr>
        <w:t>。</w:t>
      </w:r>
    </w:p>
    <w:p w:rsidR="00445ED6" w:rsidRPr="006625B6" w:rsidRDefault="00A31F44" w:rsidP="00A502F1">
      <w:pPr>
        <w:ind w:firstLine="420"/>
        <w:rPr>
          <w:strike/>
          <w:color w:val="FF0000"/>
          <w:sz w:val="24"/>
          <w:szCs w:val="24"/>
        </w:rPr>
      </w:pPr>
      <w:r w:rsidRPr="006625B6">
        <w:rPr>
          <w:strike/>
          <w:color w:val="FF0000"/>
          <w:sz w:val="24"/>
          <w:szCs w:val="24"/>
        </w:rPr>
        <w:t>Whether the above functions are available shall be subject to the model configuration</w:t>
      </w:r>
      <w:r w:rsidR="001F1587" w:rsidRPr="006625B6">
        <w:rPr>
          <w:strike/>
          <w:color w:val="FF0000"/>
          <w:sz w:val="24"/>
          <w:szCs w:val="24"/>
        </w:rPr>
        <w:t xml:space="preserve">; please refer to </w:t>
      </w:r>
      <w:r w:rsidR="00157D66" w:rsidRPr="006625B6">
        <w:rPr>
          <w:rFonts w:hint="eastAsia"/>
          <w:strike/>
          <w:color w:val="FF0000"/>
          <w:sz w:val="24"/>
          <w:szCs w:val="24"/>
        </w:rPr>
        <w:t>Section</w:t>
      </w:r>
      <w:r w:rsidR="001F1587" w:rsidRPr="006625B6">
        <w:rPr>
          <w:strike/>
          <w:color w:val="FF0000"/>
          <w:sz w:val="24"/>
          <w:szCs w:val="24"/>
        </w:rPr>
        <w:t xml:space="preserve"> II of </w:t>
      </w:r>
      <w:r w:rsidR="001F1587" w:rsidRPr="006625B6">
        <w:rPr>
          <w:rFonts w:hint="eastAsia"/>
          <w:strike/>
          <w:color w:val="FF0000"/>
          <w:sz w:val="24"/>
          <w:szCs w:val="24"/>
        </w:rPr>
        <w:t>PIS-2045</w:t>
      </w:r>
      <w:r w:rsidR="00685BA2" w:rsidRPr="006625B6">
        <w:rPr>
          <w:strike/>
          <w:color w:val="FF0000"/>
          <w:sz w:val="24"/>
          <w:szCs w:val="24"/>
        </w:rPr>
        <w:t>_</w:t>
      </w:r>
      <w:r w:rsidR="001F1587" w:rsidRPr="006625B6">
        <w:rPr>
          <w:rFonts w:hint="eastAsia"/>
          <w:strike/>
          <w:color w:val="FF0000"/>
          <w:sz w:val="24"/>
          <w:szCs w:val="24"/>
        </w:rPr>
        <w:t>Vehicle</w:t>
      </w:r>
      <w:r w:rsidR="001F1587" w:rsidRPr="006625B6">
        <w:rPr>
          <w:strike/>
          <w:color w:val="FF0000"/>
          <w:sz w:val="24"/>
          <w:szCs w:val="24"/>
        </w:rPr>
        <w:t xml:space="preserve"> </w:t>
      </w:r>
      <w:r w:rsidR="001F1587" w:rsidRPr="006625B6">
        <w:rPr>
          <w:rFonts w:hint="eastAsia"/>
          <w:strike/>
          <w:color w:val="FF0000"/>
          <w:sz w:val="24"/>
          <w:szCs w:val="24"/>
        </w:rPr>
        <w:t>Control</w:t>
      </w:r>
      <w:r w:rsidR="001F1587" w:rsidRPr="006625B6">
        <w:rPr>
          <w:strike/>
          <w:color w:val="FF0000"/>
          <w:sz w:val="24"/>
          <w:szCs w:val="24"/>
        </w:rPr>
        <w:t xml:space="preserve"> </w:t>
      </w:r>
      <w:r w:rsidR="00445ED6" w:rsidRPr="006625B6">
        <w:rPr>
          <w:strike/>
          <w:color w:val="FF0000"/>
          <w:sz w:val="24"/>
          <w:szCs w:val="24"/>
        </w:rPr>
        <w:t>for details.</w:t>
      </w:r>
    </w:p>
    <w:p w:rsidR="00BA0482" w:rsidRPr="006625B6" w:rsidRDefault="00BA0482" w:rsidP="00A502F1">
      <w:pPr>
        <w:ind w:firstLine="420"/>
        <w:rPr>
          <w:strike/>
          <w:color w:val="FF0000"/>
          <w:sz w:val="24"/>
          <w:szCs w:val="24"/>
        </w:rPr>
      </w:pPr>
      <w:r w:rsidRPr="006625B6">
        <w:rPr>
          <w:rFonts w:hint="eastAsia"/>
          <w:strike/>
          <w:color w:val="FF0000"/>
          <w:sz w:val="24"/>
          <w:szCs w:val="24"/>
        </w:rPr>
        <w:t>点击以上虚拟按键不会退出免打扰模式或极简模式。</w:t>
      </w:r>
    </w:p>
    <w:p w:rsidR="00BA0482" w:rsidRPr="006625B6" w:rsidRDefault="00BA0482" w:rsidP="00A502F1">
      <w:pPr>
        <w:ind w:firstLine="420"/>
        <w:rPr>
          <w:strike/>
          <w:color w:val="FF0000"/>
          <w:sz w:val="24"/>
          <w:szCs w:val="24"/>
        </w:rPr>
      </w:pPr>
      <w:r w:rsidRPr="006625B6">
        <w:rPr>
          <w:strike/>
          <w:color w:val="FF0000"/>
          <w:sz w:val="24"/>
          <w:szCs w:val="24"/>
        </w:rPr>
        <w:t xml:space="preserve">Tapping the virtual keys above won’t </w:t>
      </w:r>
      <w:r w:rsidR="00F53626" w:rsidRPr="006625B6">
        <w:rPr>
          <w:strike/>
          <w:color w:val="FF0000"/>
          <w:sz w:val="24"/>
          <w:szCs w:val="24"/>
        </w:rPr>
        <w:t xml:space="preserve">lead to </w:t>
      </w:r>
      <w:r w:rsidRPr="006625B6">
        <w:rPr>
          <w:strike/>
          <w:color w:val="FF0000"/>
          <w:sz w:val="24"/>
          <w:szCs w:val="24"/>
        </w:rPr>
        <w:t xml:space="preserve">exit </w:t>
      </w:r>
      <w:r w:rsidR="00F53626" w:rsidRPr="006625B6">
        <w:rPr>
          <w:strike/>
          <w:color w:val="FF0000"/>
          <w:sz w:val="24"/>
          <w:szCs w:val="24"/>
        </w:rPr>
        <w:t xml:space="preserve">of </w:t>
      </w:r>
      <w:r w:rsidRPr="006625B6">
        <w:rPr>
          <w:strike/>
          <w:color w:val="FF0000"/>
          <w:sz w:val="24"/>
          <w:szCs w:val="24"/>
        </w:rPr>
        <w:t>DND or Stealth mode.</w:t>
      </w:r>
    </w:p>
    <w:p w:rsidR="00CB04F7" w:rsidRPr="006625B6" w:rsidRDefault="00CB04F7" w:rsidP="00CB04F7">
      <w:pPr>
        <w:ind w:firstLine="420"/>
        <w:rPr>
          <w:strike/>
          <w:color w:val="FF0000"/>
          <w:sz w:val="24"/>
        </w:rPr>
      </w:pPr>
      <w:r w:rsidRPr="006625B6">
        <w:rPr>
          <w:rFonts w:hint="eastAsia"/>
          <w:strike/>
          <w:color w:val="FF0000"/>
          <w:sz w:val="24"/>
        </w:rPr>
        <w:t>另外，用户可以通过下滑手势进入</w:t>
      </w:r>
      <w:r w:rsidRPr="006625B6">
        <w:rPr>
          <w:rFonts w:hint="eastAsia"/>
          <w:strike/>
          <w:color w:val="FF0000"/>
          <w:sz w:val="24"/>
        </w:rPr>
        <w:t>INC</w:t>
      </w:r>
      <w:r w:rsidRPr="006625B6">
        <w:rPr>
          <w:rFonts w:hint="eastAsia"/>
          <w:strike/>
          <w:color w:val="FF0000"/>
          <w:sz w:val="24"/>
        </w:rPr>
        <w:t>，进入和退出</w:t>
      </w:r>
      <w:r w:rsidRPr="006625B6">
        <w:rPr>
          <w:rFonts w:hint="eastAsia"/>
          <w:strike/>
          <w:color w:val="FF0000"/>
          <w:sz w:val="24"/>
        </w:rPr>
        <w:t>INC</w:t>
      </w:r>
      <w:r w:rsidRPr="006625B6">
        <w:rPr>
          <w:rFonts w:hint="eastAsia"/>
          <w:strike/>
          <w:color w:val="FF0000"/>
          <w:sz w:val="24"/>
        </w:rPr>
        <w:t>不会退出</w:t>
      </w:r>
      <w:r w:rsidRPr="006625B6">
        <w:rPr>
          <w:rFonts w:hint="eastAsia"/>
          <w:strike/>
          <w:color w:val="FF0000"/>
          <w:sz w:val="24"/>
        </w:rPr>
        <w:t>DND</w:t>
      </w:r>
      <w:r w:rsidRPr="006625B6">
        <w:rPr>
          <w:rFonts w:hint="eastAsia"/>
          <w:strike/>
          <w:color w:val="FF0000"/>
          <w:sz w:val="24"/>
        </w:rPr>
        <w:t>模式。</w:t>
      </w:r>
      <w:r w:rsidRPr="006625B6">
        <w:rPr>
          <w:rFonts w:hint="eastAsia"/>
          <w:strike/>
          <w:color w:val="FF0000"/>
          <w:sz w:val="24"/>
        </w:rPr>
        <w:t>INC</w:t>
      </w:r>
      <w:r w:rsidRPr="006625B6">
        <w:rPr>
          <w:rFonts w:hint="eastAsia"/>
          <w:strike/>
          <w:color w:val="FF0000"/>
          <w:sz w:val="24"/>
        </w:rPr>
        <w:t>中有所有入屏的按键。</w:t>
      </w:r>
    </w:p>
    <w:p w:rsidR="00060411" w:rsidRPr="00337A22" w:rsidRDefault="00060411" w:rsidP="00CB04F7">
      <w:pPr>
        <w:ind w:firstLine="420"/>
        <w:rPr>
          <w:strike/>
          <w:sz w:val="24"/>
        </w:rPr>
      </w:pPr>
    </w:p>
    <w:p w:rsidR="00445ED6" w:rsidRPr="000E5AC2" w:rsidRDefault="000103F9" w:rsidP="00D454C0">
      <w:pPr>
        <w:pStyle w:val="ListParagraph"/>
        <w:numPr>
          <w:ilvl w:val="0"/>
          <w:numId w:val="28"/>
        </w:numPr>
        <w:ind w:firstLineChars="0"/>
        <w:rPr>
          <w:sz w:val="24"/>
          <w:szCs w:val="24"/>
        </w:rPr>
      </w:pPr>
      <w:r w:rsidRPr="000E5AC2">
        <w:rPr>
          <w:rFonts w:hint="eastAsia"/>
          <w:sz w:val="24"/>
          <w:szCs w:val="24"/>
        </w:rPr>
        <w:t>免打扰</w:t>
      </w:r>
      <w:r w:rsidR="000F0835" w:rsidRPr="000E5AC2">
        <w:rPr>
          <w:rFonts w:hint="eastAsia"/>
          <w:sz w:val="24"/>
          <w:szCs w:val="24"/>
        </w:rPr>
        <w:t>模式中显示以下信息：</w:t>
      </w:r>
    </w:p>
    <w:p w:rsidR="000D222C" w:rsidRPr="000E5AC2" w:rsidRDefault="001F1587" w:rsidP="001F1587">
      <w:pPr>
        <w:ind w:firstLine="480"/>
        <w:rPr>
          <w:sz w:val="24"/>
          <w:szCs w:val="24"/>
        </w:rPr>
      </w:pPr>
      <w:r w:rsidRPr="000E5AC2">
        <w:rPr>
          <w:sz w:val="24"/>
          <w:szCs w:val="24"/>
        </w:rPr>
        <w:t xml:space="preserve">The following information shall also be displayed </w:t>
      </w:r>
      <w:r w:rsidR="00157D66" w:rsidRPr="000E5AC2">
        <w:rPr>
          <w:rFonts w:hint="eastAsia"/>
          <w:sz w:val="24"/>
          <w:szCs w:val="24"/>
        </w:rPr>
        <w:t>in</w:t>
      </w:r>
      <w:r w:rsidR="00157D66" w:rsidRPr="000E5AC2">
        <w:rPr>
          <w:sz w:val="24"/>
          <w:szCs w:val="24"/>
        </w:rPr>
        <w:t xml:space="preserve"> </w:t>
      </w:r>
      <w:r w:rsidRPr="000E5AC2">
        <w:rPr>
          <w:sz w:val="24"/>
          <w:szCs w:val="24"/>
        </w:rPr>
        <w:t>both DND mode and Stealth mode</w:t>
      </w:r>
      <w:r w:rsidR="00445ED6" w:rsidRPr="000E5AC2">
        <w:rPr>
          <w:sz w:val="24"/>
          <w:szCs w:val="24"/>
        </w:rPr>
        <w:t>:</w:t>
      </w:r>
    </w:p>
    <w:p w:rsidR="000D222C" w:rsidRPr="000E5AC2" w:rsidRDefault="00D454C0" w:rsidP="000D222C">
      <w:pPr>
        <w:pStyle w:val="ListParagraph"/>
        <w:numPr>
          <w:ilvl w:val="0"/>
          <w:numId w:val="20"/>
        </w:numPr>
        <w:ind w:firstLineChars="0"/>
        <w:rPr>
          <w:sz w:val="24"/>
          <w:szCs w:val="24"/>
        </w:rPr>
      </w:pPr>
      <w:r w:rsidRPr="000E5AC2">
        <w:rPr>
          <w:rFonts w:hint="eastAsia"/>
          <w:sz w:val="24"/>
          <w:szCs w:val="24"/>
        </w:rPr>
        <w:t>时间</w:t>
      </w:r>
    </w:p>
    <w:p w:rsidR="00060411" w:rsidRPr="000E5AC2" w:rsidRDefault="000F32EF" w:rsidP="00060411">
      <w:pPr>
        <w:pStyle w:val="ListParagraph"/>
        <w:ind w:left="1080" w:firstLineChars="0" w:firstLine="60"/>
        <w:rPr>
          <w:sz w:val="24"/>
          <w:szCs w:val="24"/>
        </w:rPr>
      </w:pPr>
      <w:r w:rsidRPr="000E5AC2">
        <w:rPr>
          <w:rFonts w:hint="eastAsia"/>
          <w:sz w:val="24"/>
          <w:szCs w:val="24"/>
        </w:rPr>
        <w:t>Time</w:t>
      </w:r>
    </w:p>
    <w:p w:rsidR="00060411" w:rsidRPr="000E5AC2" w:rsidRDefault="00060411" w:rsidP="00060411">
      <w:pPr>
        <w:pStyle w:val="ListParagraph"/>
        <w:numPr>
          <w:ilvl w:val="0"/>
          <w:numId w:val="20"/>
        </w:numPr>
        <w:ind w:firstLineChars="0"/>
        <w:rPr>
          <w:sz w:val="24"/>
          <w:szCs w:val="24"/>
        </w:rPr>
      </w:pPr>
      <w:r w:rsidRPr="000E5AC2">
        <w:rPr>
          <w:rFonts w:hint="eastAsia"/>
          <w:sz w:val="24"/>
          <w:szCs w:val="24"/>
        </w:rPr>
        <w:t>日期</w:t>
      </w:r>
    </w:p>
    <w:p w:rsidR="00060411" w:rsidRDefault="00060411" w:rsidP="00972418">
      <w:pPr>
        <w:pStyle w:val="ListParagraph"/>
        <w:ind w:left="1080" w:firstLineChars="0" w:firstLine="60"/>
        <w:rPr>
          <w:sz w:val="24"/>
          <w:szCs w:val="24"/>
        </w:rPr>
      </w:pPr>
      <w:r>
        <w:rPr>
          <w:rFonts w:hint="eastAsia"/>
          <w:sz w:val="24"/>
          <w:szCs w:val="24"/>
        </w:rPr>
        <w:t>Date</w:t>
      </w:r>
    </w:p>
    <w:p w:rsidR="0017438E" w:rsidRPr="001804FC" w:rsidRDefault="00A2450F" w:rsidP="008C28C1">
      <w:pPr>
        <w:ind w:firstLine="480"/>
        <w:rPr>
          <w:sz w:val="24"/>
          <w:szCs w:val="24"/>
        </w:rPr>
      </w:pPr>
      <w:r w:rsidRPr="001804FC">
        <w:rPr>
          <w:rFonts w:hint="eastAsia"/>
          <w:sz w:val="24"/>
          <w:szCs w:val="24"/>
        </w:rPr>
        <w:t>此外还可以</w:t>
      </w:r>
      <w:r w:rsidR="008C28C1" w:rsidRPr="001804FC">
        <w:rPr>
          <w:rFonts w:hint="eastAsia"/>
          <w:sz w:val="24"/>
          <w:szCs w:val="24"/>
        </w:rPr>
        <w:t>包含</w:t>
      </w:r>
      <w:r w:rsidR="0062171E" w:rsidRPr="001804FC">
        <w:rPr>
          <w:rFonts w:hint="eastAsia"/>
          <w:sz w:val="24"/>
          <w:szCs w:val="24"/>
        </w:rPr>
        <w:t>一些信息</w:t>
      </w:r>
      <w:r w:rsidR="008C28C1" w:rsidRPr="001804FC">
        <w:rPr>
          <w:rFonts w:hint="eastAsia"/>
          <w:sz w:val="24"/>
          <w:szCs w:val="24"/>
        </w:rPr>
        <w:t>及用户体验相关的功能</w:t>
      </w:r>
      <w:r w:rsidRPr="001804FC">
        <w:rPr>
          <w:rFonts w:hint="eastAsia"/>
          <w:sz w:val="24"/>
          <w:szCs w:val="24"/>
        </w:rPr>
        <w:t>（不作为强制要求</w:t>
      </w:r>
      <w:r w:rsidR="0062171E" w:rsidRPr="001804FC">
        <w:rPr>
          <w:rFonts w:hint="eastAsia"/>
          <w:sz w:val="24"/>
          <w:szCs w:val="24"/>
        </w:rPr>
        <w:t>，包括但</w:t>
      </w:r>
      <w:r w:rsidR="00181D9E" w:rsidRPr="001804FC">
        <w:rPr>
          <w:rFonts w:hint="eastAsia"/>
          <w:sz w:val="24"/>
          <w:szCs w:val="24"/>
        </w:rPr>
        <w:t>不</w:t>
      </w:r>
      <w:r w:rsidR="0062171E" w:rsidRPr="001804FC">
        <w:rPr>
          <w:rFonts w:hint="eastAsia"/>
          <w:sz w:val="24"/>
          <w:szCs w:val="24"/>
        </w:rPr>
        <w:t>限于以下</w:t>
      </w:r>
      <w:r w:rsidR="000E0544" w:rsidRPr="001804FC">
        <w:rPr>
          <w:rFonts w:hint="eastAsia"/>
          <w:sz w:val="24"/>
          <w:szCs w:val="24"/>
        </w:rPr>
        <w:t>信息和</w:t>
      </w:r>
      <w:r w:rsidR="0062171E" w:rsidRPr="001804FC">
        <w:rPr>
          <w:rFonts w:hint="eastAsia"/>
          <w:sz w:val="24"/>
          <w:szCs w:val="24"/>
        </w:rPr>
        <w:t>功能，具体参考交互文档设计</w:t>
      </w:r>
      <w:r w:rsidRPr="001804FC">
        <w:rPr>
          <w:rFonts w:hint="eastAsia"/>
          <w:sz w:val="24"/>
          <w:szCs w:val="24"/>
        </w:rPr>
        <w:t>）</w:t>
      </w:r>
      <w:r w:rsidR="008C28C1" w:rsidRPr="001804FC">
        <w:rPr>
          <w:rFonts w:hint="eastAsia"/>
          <w:sz w:val="24"/>
          <w:szCs w:val="24"/>
        </w:rPr>
        <w:t>：</w:t>
      </w:r>
    </w:p>
    <w:p w:rsidR="00C06950" w:rsidRPr="000E5AC2" w:rsidRDefault="0017438E" w:rsidP="008C28C1">
      <w:pPr>
        <w:ind w:firstLine="480"/>
        <w:rPr>
          <w:sz w:val="24"/>
          <w:szCs w:val="24"/>
        </w:rPr>
      </w:pPr>
      <w:r w:rsidRPr="001804FC">
        <w:rPr>
          <w:sz w:val="24"/>
          <w:szCs w:val="24"/>
        </w:rPr>
        <w:t xml:space="preserve">In addition, </w:t>
      </w:r>
      <w:r w:rsidR="00157D66" w:rsidRPr="001804FC">
        <w:rPr>
          <w:rFonts w:hint="eastAsia"/>
          <w:sz w:val="24"/>
          <w:szCs w:val="24"/>
        </w:rPr>
        <w:t xml:space="preserve">it can also contain </w:t>
      </w:r>
      <w:r w:rsidRPr="001804FC">
        <w:rPr>
          <w:sz w:val="24"/>
          <w:szCs w:val="24"/>
        </w:rPr>
        <w:t xml:space="preserve">some information and </w:t>
      </w:r>
      <w:r w:rsidR="00157D66" w:rsidRPr="001804FC">
        <w:rPr>
          <w:rFonts w:hint="eastAsia"/>
          <w:sz w:val="24"/>
          <w:szCs w:val="24"/>
        </w:rPr>
        <w:t xml:space="preserve">functions related to </w:t>
      </w:r>
      <w:r w:rsidRPr="001804FC">
        <w:rPr>
          <w:sz w:val="24"/>
          <w:szCs w:val="24"/>
        </w:rPr>
        <w:t>user</w:t>
      </w:r>
      <w:r w:rsidR="00157D66" w:rsidRPr="001804FC">
        <w:rPr>
          <w:rFonts w:hint="eastAsia"/>
          <w:sz w:val="24"/>
          <w:szCs w:val="24"/>
        </w:rPr>
        <w:t xml:space="preserve"> </w:t>
      </w:r>
      <w:r w:rsidRPr="001804FC">
        <w:rPr>
          <w:sz w:val="24"/>
          <w:szCs w:val="24"/>
        </w:rPr>
        <w:t xml:space="preserve">experience (not </w:t>
      </w:r>
      <w:r w:rsidR="00157D66" w:rsidRPr="001804FC">
        <w:rPr>
          <w:rFonts w:hint="eastAsia"/>
          <w:sz w:val="24"/>
          <w:szCs w:val="24"/>
        </w:rPr>
        <w:t>as a mandatory requirement</w:t>
      </w:r>
      <w:r w:rsidRPr="001804FC">
        <w:rPr>
          <w:sz w:val="24"/>
          <w:szCs w:val="24"/>
        </w:rPr>
        <w:t xml:space="preserve">, including but not limited to the following information and functions; </w:t>
      </w:r>
      <w:r w:rsidR="00157D66" w:rsidRPr="001804FC">
        <w:rPr>
          <w:rFonts w:hint="eastAsia"/>
          <w:sz w:val="24"/>
          <w:szCs w:val="24"/>
        </w:rPr>
        <w:t>refer to</w:t>
      </w:r>
      <w:r w:rsidRPr="001804FC">
        <w:rPr>
          <w:sz w:val="24"/>
          <w:szCs w:val="24"/>
        </w:rPr>
        <w:t xml:space="preserve"> the</w:t>
      </w:r>
      <w:r w:rsidRPr="000E5AC2">
        <w:rPr>
          <w:sz w:val="24"/>
          <w:szCs w:val="24"/>
        </w:rPr>
        <w:t xml:space="preserve"> interact</w:t>
      </w:r>
      <w:r w:rsidR="00157D66" w:rsidRPr="000E5AC2">
        <w:rPr>
          <w:rFonts w:hint="eastAsia"/>
          <w:sz w:val="24"/>
          <w:szCs w:val="24"/>
        </w:rPr>
        <w:t>ive</w:t>
      </w:r>
      <w:r w:rsidRPr="000E5AC2">
        <w:rPr>
          <w:sz w:val="24"/>
          <w:szCs w:val="24"/>
        </w:rPr>
        <w:t xml:space="preserve"> document </w:t>
      </w:r>
      <w:r w:rsidR="00157D66" w:rsidRPr="000E5AC2">
        <w:rPr>
          <w:rFonts w:hint="eastAsia"/>
          <w:sz w:val="24"/>
          <w:szCs w:val="24"/>
        </w:rPr>
        <w:t xml:space="preserve">design </w:t>
      </w:r>
      <w:r w:rsidRPr="000E5AC2">
        <w:rPr>
          <w:sz w:val="24"/>
          <w:szCs w:val="24"/>
        </w:rPr>
        <w:t>for details):</w:t>
      </w:r>
    </w:p>
    <w:p w:rsidR="002227C0" w:rsidRPr="000E5AC2" w:rsidRDefault="002227C0" w:rsidP="008C28C1">
      <w:pPr>
        <w:ind w:firstLine="480"/>
        <w:rPr>
          <w:sz w:val="24"/>
          <w:szCs w:val="24"/>
        </w:rPr>
      </w:pPr>
    </w:p>
    <w:p w:rsidR="002227C0" w:rsidRPr="000E5AC2" w:rsidRDefault="002227C0" w:rsidP="002227C0">
      <w:pPr>
        <w:pStyle w:val="ListParagraph"/>
        <w:numPr>
          <w:ilvl w:val="0"/>
          <w:numId w:val="26"/>
        </w:numPr>
        <w:ind w:firstLineChars="0"/>
        <w:rPr>
          <w:sz w:val="24"/>
          <w:szCs w:val="24"/>
        </w:rPr>
      </w:pPr>
      <w:r w:rsidRPr="000E5AC2">
        <w:rPr>
          <w:rFonts w:hint="eastAsia"/>
          <w:sz w:val="24"/>
          <w:szCs w:val="24"/>
        </w:rPr>
        <w:t>APP</w:t>
      </w:r>
      <w:r w:rsidRPr="000E5AC2">
        <w:rPr>
          <w:rFonts w:hint="eastAsia"/>
          <w:sz w:val="24"/>
          <w:szCs w:val="24"/>
        </w:rPr>
        <w:t>快捷入口</w:t>
      </w:r>
    </w:p>
    <w:p w:rsidR="002227C0" w:rsidRPr="000E5AC2" w:rsidRDefault="002227C0" w:rsidP="002227C0">
      <w:pPr>
        <w:pStyle w:val="ListParagraph"/>
        <w:numPr>
          <w:ilvl w:val="0"/>
          <w:numId w:val="26"/>
        </w:numPr>
        <w:ind w:firstLineChars="0"/>
        <w:rPr>
          <w:sz w:val="24"/>
          <w:szCs w:val="24"/>
        </w:rPr>
      </w:pPr>
      <w:r w:rsidRPr="000E5AC2">
        <w:rPr>
          <w:sz w:val="24"/>
          <w:szCs w:val="24"/>
        </w:rPr>
        <w:t>AppTray Toggle</w:t>
      </w:r>
    </w:p>
    <w:p w:rsidR="005107E2" w:rsidRPr="00337A22" w:rsidRDefault="00895D12" w:rsidP="005107E2">
      <w:pPr>
        <w:pStyle w:val="ListParagraph"/>
        <w:numPr>
          <w:ilvl w:val="0"/>
          <w:numId w:val="20"/>
        </w:numPr>
        <w:ind w:firstLineChars="0"/>
        <w:rPr>
          <w:strike/>
          <w:sz w:val="24"/>
          <w:szCs w:val="24"/>
        </w:rPr>
      </w:pPr>
      <w:r w:rsidRPr="001804FC">
        <w:rPr>
          <w:rFonts w:hint="eastAsia"/>
          <w:sz w:val="24"/>
          <w:szCs w:val="24"/>
        </w:rPr>
        <w:t>车外温度</w:t>
      </w:r>
      <w:r w:rsidR="00A14DE5" w:rsidRPr="00337A22">
        <w:rPr>
          <w:rFonts w:hint="eastAsia"/>
          <w:strike/>
          <w:sz w:val="24"/>
          <w:szCs w:val="24"/>
        </w:rPr>
        <w:t>（详见</w:t>
      </w:r>
      <w:r w:rsidR="00A14DE5" w:rsidRPr="00337A22">
        <w:rPr>
          <w:rFonts w:hint="eastAsia"/>
          <w:strike/>
          <w:sz w:val="24"/>
          <w:szCs w:val="24"/>
        </w:rPr>
        <w:t>PIS-2085</w:t>
      </w:r>
      <w:r w:rsidR="00A14DE5" w:rsidRPr="00337A22">
        <w:rPr>
          <w:strike/>
          <w:sz w:val="24"/>
          <w:szCs w:val="24"/>
        </w:rPr>
        <w:t xml:space="preserve"> IPC SW Specification</w:t>
      </w:r>
      <w:r w:rsidR="00A14DE5" w:rsidRPr="00337A22">
        <w:rPr>
          <w:rFonts w:hint="eastAsia"/>
          <w:strike/>
          <w:sz w:val="24"/>
          <w:szCs w:val="24"/>
        </w:rPr>
        <w:t>的</w:t>
      </w:r>
      <w:r w:rsidR="00A14DE5" w:rsidRPr="00337A22">
        <w:rPr>
          <w:rFonts w:hint="eastAsia"/>
          <w:strike/>
          <w:sz w:val="24"/>
          <w:szCs w:val="24"/>
        </w:rPr>
        <w:t>3.2.1.14.28</w:t>
      </w:r>
      <w:r w:rsidR="00A14DE5" w:rsidRPr="00337A22">
        <w:rPr>
          <w:rFonts w:hint="eastAsia"/>
          <w:strike/>
          <w:sz w:val="24"/>
          <w:szCs w:val="24"/>
        </w:rPr>
        <w:t>章节）</w:t>
      </w:r>
    </w:p>
    <w:p w:rsidR="0017438E" w:rsidRPr="001804FC" w:rsidRDefault="0017438E" w:rsidP="005107E2">
      <w:pPr>
        <w:pStyle w:val="ListParagraph"/>
        <w:ind w:left="1140" w:firstLineChars="0" w:firstLine="0"/>
        <w:rPr>
          <w:sz w:val="24"/>
          <w:szCs w:val="24"/>
        </w:rPr>
      </w:pPr>
      <w:r w:rsidRPr="001804FC">
        <w:rPr>
          <w:sz w:val="24"/>
          <w:szCs w:val="24"/>
        </w:rPr>
        <w:t>Outside Air Temperature</w:t>
      </w:r>
    </w:p>
    <w:p w:rsidR="005107E2" w:rsidRPr="001804FC" w:rsidRDefault="00895D12" w:rsidP="005107E2">
      <w:pPr>
        <w:pStyle w:val="ListParagraph"/>
        <w:numPr>
          <w:ilvl w:val="0"/>
          <w:numId w:val="20"/>
        </w:numPr>
        <w:ind w:firstLineChars="0"/>
        <w:rPr>
          <w:sz w:val="24"/>
          <w:szCs w:val="24"/>
        </w:rPr>
      </w:pPr>
      <w:r w:rsidRPr="001804FC">
        <w:rPr>
          <w:rFonts w:hint="eastAsia"/>
          <w:sz w:val="24"/>
          <w:szCs w:val="24"/>
        </w:rPr>
        <w:t>空调温度</w:t>
      </w:r>
      <w:r w:rsidR="007B4DA9" w:rsidRPr="001804FC">
        <w:rPr>
          <w:rFonts w:hint="eastAsia"/>
          <w:sz w:val="24"/>
          <w:szCs w:val="24"/>
        </w:rPr>
        <w:t>（详见</w:t>
      </w:r>
      <w:r w:rsidR="007B4DA9" w:rsidRPr="001804FC">
        <w:rPr>
          <w:rFonts w:hint="eastAsia"/>
          <w:sz w:val="24"/>
          <w:szCs w:val="24"/>
        </w:rPr>
        <w:t>PIS-2014_HVAC</w:t>
      </w:r>
      <w:r w:rsidR="007B4DA9" w:rsidRPr="001804FC">
        <w:rPr>
          <w:rFonts w:hint="eastAsia"/>
          <w:sz w:val="24"/>
          <w:szCs w:val="24"/>
        </w:rPr>
        <w:t>的</w:t>
      </w:r>
      <w:r w:rsidR="007B4DA9" w:rsidRPr="001804FC">
        <w:rPr>
          <w:rFonts w:hint="eastAsia"/>
          <w:sz w:val="24"/>
          <w:szCs w:val="24"/>
        </w:rPr>
        <w:t>3.1.4</w:t>
      </w:r>
      <w:r w:rsidR="007B4DA9" w:rsidRPr="001804FC">
        <w:rPr>
          <w:rFonts w:hint="eastAsia"/>
          <w:sz w:val="24"/>
          <w:szCs w:val="24"/>
        </w:rPr>
        <w:t>章节）</w:t>
      </w:r>
    </w:p>
    <w:p w:rsidR="0017438E" w:rsidRPr="001804FC" w:rsidRDefault="0017438E" w:rsidP="005107E2">
      <w:pPr>
        <w:pStyle w:val="ListParagraph"/>
        <w:ind w:left="1140" w:firstLineChars="0" w:firstLine="0"/>
        <w:rPr>
          <w:sz w:val="24"/>
          <w:szCs w:val="24"/>
        </w:rPr>
      </w:pPr>
      <w:r w:rsidRPr="001804FC">
        <w:rPr>
          <w:rFonts w:hint="eastAsia"/>
          <w:sz w:val="24"/>
          <w:szCs w:val="24"/>
        </w:rPr>
        <w:t>Climate</w:t>
      </w:r>
      <w:r w:rsidRPr="001804FC">
        <w:rPr>
          <w:sz w:val="24"/>
          <w:szCs w:val="24"/>
        </w:rPr>
        <w:t xml:space="preserve"> Temperature</w:t>
      </w:r>
      <w:r w:rsidR="007B4DA9" w:rsidRPr="001804FC">
        <w:rPr>
          <w:sz w:val="24"/>
          <w:szCs w:val="24"/>
        </w:rPr>
        <w:t xml:space="preserve"> (see more in chapter 3.1.4 in PIS-2014_HVAC)</w:t>
      </w:r>
    </w:p>
    <w:p w:rsidR="005107E2" w:rsidRPr="001804FC" w:rsidRDefault="00A2450F" w:rsidP="005107E2">
      <w:pPr>
        <w:pStyle w:val="ListParagraph"/>
        <w:numPr>
          <w:ilvl w:val="0"/>
          <w:numId w:val="20"/>
        </w:numPr>
        <w:ind w:firstLineChars="0"/>
        <w:rPr>
          <w:sz w:val="24"/>
          <w:szCs w:val="24"/>
        </w:rPr>
      </w:pPr>
      <w:r w:rsidRPr="001804FC">
        <w:rPr>
          <w:rFonts w:hint="eastAsia"/>
          <w:sz w:val="24"/>
          <w:szCs w:val="24"/>
        </w:rPr>
        <w:t>方向盘加热</w:t>
      </w:r>
      <w:r w:rsidR="007B4DA9" w:rsidRPr="001804FC">
        <w:rPr>
          <w:rFonts w:hint="eastAsia"/>
          <w:sz w:val="24"/>
          <w:szCs w:val="24"/>
        </w:rPr>
        <w:t>（详见</w:t>
      </w:r>
      <w:r w:rsidR="007B4DA9" w:rsidRPr="001804FC">
        <w:rPr>
          <w:rFonts w:hint="eastAsia"/>
          <w:sz w:val="24"/>
          <w:szCs w:val="24"/>
        </w:rPr>
        <w:t>PIS-2045</w:t>
      </w:r>
      <w:r w:rsidR="007B4DA9" w:rsidRPr="001804FC">
        <w:rPr>
          <w:sz w:val="24"/>
          <w:szCs w:val="24"/>
        </w:rPr>
        <w:t>_VehicleControl</w:t>
      </w:r>
      <w:r w:rsidR="007B4DA9" w:rsidRPr="001804FC">
        <w:rPr>
          <w:rFonts w:hint="eastAsia"/>
          <w:sz w:val="24"/>
          <w:szCs w:val="24"/>
        </w:rPr>
        <w:t>的</w:t>
      </w:r>
      <w:r w:rsidR="007B4DA9" w:rsidRPr="001804FC">
        <w:rPr>
          <w:rFonts w:hint="eastAsia"/>
          <w:sz w:val="24"/>
          <w:szCs w:val="24"/>
        </w:rPr>
        <w:t>3.10</w:t>
      </w:r>
      <w:r w:rsidR="007B4DA9" w:rsidRPr="001804FC">
        <w:rPr>
          <w:rFonts w:hint="eastAsia"/>
          <w:sz w:val="24"/>
          <w:szCs w:val="24"/>
        </w:rPr>
        <w:t>章节）</w:t>
      </w:r>
    </w:p>
    <w:p w:rsidR="0017438E" w:rsidRPr="001804FC" w:rsidRDefault="007B4DA9" w:rsidP="005107E2">
      <w:pPr>
        <w:pStyle w:val="ListParagraph"/>
        <w:ind w:left="1140" w:firstLineChars="0" w:firstLine="0"/>
        <w:rPr>
          <w:sz w:val="24"/>
          <w:szCs w:val="24"/>
        </w:rPr>
      </w:pPr>
      <w:r w:rsidRPr="001804FC">
        <w:rPr>
          <w:sz w:val="24"/>
          <w:szCs w:val="24"/>
        </w:rPr>
        <w:t>Heated Wheel (see more in chapter 3.10 in PIS-2045_VehicleControl)</w:t>
      </w:r>
    </w:p>
    <w:p w:rsidR="005107E2" w:rsidRPr="001804FC" w:rsidRDefault="000F0835" w:rsidP="005107E2">
      <w:pPr>
        <w:pStyle w:val="ListParagraph"/>
        <w:numPr>
          <w:ilvl w:val="0"/>
          <w:numId w:val="20"/>
        </w:numPr>
        <w:ind w:firstLineChars="0"/>
        <w:rPr>
          <w:sz w:val="24"/>
          <w:szCs w:val="24"/>
        </w:rPr>
      </w:pPr>
      <w:r w:rsidRPr="001804FC">
        <w:rPr>
          <w:rFonts w:hint="eastAsia"/>
          <w:sz w:val="24"/>
          <w:szCs w:val="24"/>
        </w:rPr>
        <w:t>主副驾座椅加热通风</w:t>
      </w:r>
      <w:r w:rsidR="00895D12" w:rsidRPr="001804FC">
        <w:rPr>
          <w:rFonts w:hint="eastAsia"/>
          <w:sz w:val="24"/>
          <w:szCs w:val="24"/>
        </w:rPr>
        <w:t>（设置方式见</w:t>
      </w:r>
      <w:r w:rsidR="00895D12" w:rsidRPr="001804FC">
        <w:rPr>
          <w:rFonts w:hint="eastAsia"/>
          <w:sz w:val="24"/>
          <w:szCs w:val="24"/>
        </w:rPr>
        <w:t>PIS-2045</w:t>
      </w:r>
      <w:r w:rsidR="00895D12" w:rsidRPr="001804FC">
        <w:rPr>
          <w:sz w:val="24"/>
          <w:szCs w:val="24"/>
        </w:rPr>
        <w:t xml:space="preserve"> </w:t>
      </w:r>
      <w:r w:rsidR="00895D12" w:rsidRPr="001804FC">
        <w:rPr>
          <w:rFonts w:hint="eastAsia"/>
          <w:sz w:val="24"/>
          <w:szCs w:val="24"/>
        </w:rPr>
        <w:t>Vehicle</w:t>
      </w:r>
      <w:r w:rsidR="00895D12" w:rsidRPr="001804FC">
        <w:rPr>
          <w:sz w:val="24"/>
          <w:szCs w:val="24"/>
        </w:rPr>
        <w:t xml:space="preserve"> </w:t>
      </w:r>
      <w:r w:rsidR="00895D12" w:rsidRPr="001804FC">
        <w:rPr>
          <w:rFonts w:hint="eastAsia"/>
          <w:sz w:val="24"/>
          <w:szCs w:val="24"/>
        </w:rPr>
        <w:t>Control</w:t>
      </w:r>
      <w:r w:rsidR="00895D12" w:rsidRPr="001804FC">
        <w:rPr>
          <w:sz w:val="24"/>
          <w:szCs w:val="24"/>
        </w:rPr>
        <w:t xml:space="preserve"> </w:t>
      </w:r>
      <w:r w:rsidR="00895D12" w:rsidRPr="001804FC">
        <w:rPr>
          <w:rFonts w:hint="eastAsia"/>
          <w:sz w:val="24"/>
          <w:szCs w:val="24"/>
        </w:rPr>
        <w:t>第</w:t>
      </w:r>
      <w:r w:rsidR="00895D12" w:rsidRPr="001804FC">
        <w:rPr>
          <w:rFonts w:hint="eastAsia"/>
          <w:sz w:val="24"/>
          <w:szCs w:val="24"/>
        </w:rPr>
        <w:t>3.4</w:t>
      </w:r>
      <w:r w:rsidR="00895D12" w:rsidRPr="001804FC">
        <w:rPr>
          <w:rFonts w:hint="eastAsia"/>
          <w:sz w:val="24"/>
          <w:szCs w:val="24"/>
        </w:rPr>
        <w:t>章）</w:t>
      </w:r>
    </w:p>
    <w:p w:rsidR="0017438E" w:rsidRPr="001804FC" w:rsidRDefault="0017438E" w:rsidP="005107E2">
      <w:pPr>
        <w:pStyle w:val="ListParagraph"/>
        <w:ind w:left="1140" w:firstLineChars="0" w:firstLine="0"/>
        <w:rPr>
          <w:sz w:val="24"/>
          <w:szCs w:val="24"/>
        </w:rPr>
      </w:pPr>
      <w:r w:rsidRPr="001804FC">
        <w:rPr>
          <w:rFonts w:hint="eastAsia"/>
          <w:sz w:val="24"/>
          <w:szCs w:val="24"/>
        </w:rPr>
        <w:t xml:space="preserve">Heat &amp; Vent </w:t>
      </w:r>
      <w:r w:rsidR="00157D66" w:rsidRPr="001804FC">
        <w:rPr>
          <w:rFonts w:hint="eastAsia"/>
          <w:sz w:val="24"/>
          <w:szCs w:val="24"/>
        </w:rPr>
        <w:t>Seat</w:t>
      </w:r>
      <w:r w:rsidRPr="001804FC">
        <w:rPr>
          <w:sz w:val="24"/>
          <w:szCs w:val="24"/>
        </w:rPr>
        <w:t xml:space="preserve"> (</w:t>
      </w:r>
      <w:r w:rsidR="00157D66" w:rsidRPr="001804FC">
        <w:rPr>
          <w:rFonts w:hint="eastAsia"/>
          <w:sz w:val="24"/>
          <w:szCs w:val="24"/>
        </w:rPr>
        <w:t xml:space="preserve">refer to </w:t>
      </w:r>
      <w:r w:rsidRPr="001804FC">
        <w:rPr>
          <w:sz w:val="24"/>
          <w:szCs w:val="24"/>
        </w:rPr>
        <w:t>Section 3.4 of PIS-2045 Vehicle Control</w:t>
      </w:r>
      <w:r w:rsidR="00C3202B" w:rsidRPr="001804FC">
        <w:rPr>
          <w:sz w:val="24"/>
          <w:szCs w:val="24"/>
        </w:rPr>
        <w:t xml:space="preserve"> for the setting method)</w:t>
      </w:r>
    </w:p>
    <w:p w:rsidR="005107E2" w:rsidRPr="00337A22" w:rsidRDefault="005B1FF8" w:rsidP="005107E2">
      <w:pPr>
        <w:pStyle w:val="ListParagraph"/>
        <w:numPr>
          <w:ilvl w:val="0"/>
          <w:numId w:val="20"/>
        </w:numPr>
        <w:ind w:firstLineChars="0"/>
        <w:rPr>
          <w:strike/>
          <w:sz w:val="24"/>
          <w:szCs w:val="24"/>
        </w:rPr>
      </w:pPr>
      <w:r w:rsidRPr="002227C0">
        <w:rPr>
          <w:rFonts w:hint="eastAsia"/>
          <w:strike/>
          <w:sz w:val="24"/>
          <w:szCs w:val="24"/>
        </w:rPr>
        <w:t>音频信息</w:t>
      </w:r>
      <w:r w:rsidR="001F39C4" w:rsidRPr="002227C0">
        <w:rPr>
          <w:rFonts w:hint="eastAsia"/>
          <w:strike/>
          <w:sz w:val="24"/>
          <w:szCs w:val="24"/>
        </w:rPr>
        <w:t>，即</w:t>
      </w:r>
      <w:r w:rsidR="00F119BC" w:rsidRPr="002227C0">
        <w:rPr>
          <w:rFonts w:hint="eastAsia"/>
          <w:strike/>
          <w:sz w:val="24"/>
          <w:szCs w:val="24"/>
        </w:rPr>
        <w:t>歌曲名称和艺术家（详见</w:t>
      </w:r>
      <w:r w:rsidR="00F119BC" w:rsidRPr="002227C0">
        <w:rPr>
          <w:rFonts w:hint="eastAsia"/>
          <w:strike/>
          <w:sz w:val="24"/>
          <w:szCs w:val="24"/>
        </w:rPr>
        <w:t>PIS</w:t>
      </w:r>
      <w:r w:rsidR="00F119BC" w:rsidRPr="002227C0">
        <w:rPr>
          <w:strike/>
          <w:sz w:val="24"/>
          <w:szCs w:val="24"/>
        </w:rPr>
        <w:t>-2025_Media</w:t>
      </w:r>
      <w:r w:rsidR="00F119BC" w:rsidRPr="002227C0">
        <w:rPr>
          <w:rFonts w:hint="eastAsia"/>
          <w:strike/>
          <w:sz w:val="24"/>
          <w:szCs w:val="24"/>
        </w:rPr>
        <w:t>）或电台名称（详见</w:t>
      </w:r>
      <w:r w:rsidR="00F119BC" w:rsidRPr="002227C0">
        <w:rPr>
          <w:rFonts w:hint="eastAsia"/>
          <w:strike/>
          <w:sz w:val="24"/>
          <w:szCs w:val="24"/>
        </w:rPr>
        <w:t>PIS-2024_Tuner</w:t>
      </w:r>
      <w:r w:rsidR="00F119BC" w:rsidRPr="002227C0">
        <w:rPr>
          <w:rFonts w:hint="eastAsia"/>
          <w:strike/>
          <w:sz w:val="24"/>
          <w:szCs w:val="24"/>
        </w:rPr>
        <w:t>）</w:t>
      </w:r>
      <w:r w:rsidRPr="002227C0">
        <w:rPr>
          <w:rFonts w:hint="eastAsia"/>
          <w:strike/>
          <w:sz w:val="24"/>
          <w:szCs w:val="24"/>
        </w:rPr>
        <w:t>（仅</w:t>
      </w:r>
      <w:r w:rsidRPr="00337A22">
        <w:rPr>
          <w:rFonts w:hint="eastAsia"/>
          <w:strike/>
          <w:sz w:val="24"/>
          <w:szCs w:val="24"/>
        </w:rPr>
        <w:t>用于极简模式</w:t>
      </w:r>
      <w:r w:rsidR="001F39C4" w:rsidRPr="00337A22">
        <w:rPr>
          <w:rFonts w:hint="eastAsia"/>
          <w:strike/>
          <w:sz w:val="24"/>
          <w:szCs w:val="24"/>
        </w:rPr>
        <w:t>，且有</w:t>
      </w:r>
      <w:ins w:id="14" w:author="Xiong Jiawen 熊嘉文(ESS,PATAC)" w:date="2020-04-29T10:42:00Z">
        <w:r w:rsidR="00CC0A66" w:rsidRPr="00337A22">
          <w:rPr>
            <w:rFonts w:hint="eastAsia"/>
            <w:strike/>
            <w:sz w:val="24"/>
            <w:szCs w:val="24"/>
          </w:rPr>
          <w:t>a</w:t>
        </w:r>
        <w:r w:rsidR="00CC0A66" w:rsidRPr="00337A22">
          <w:rPr>
            <w:strike/>
            <w:sz w:val="24"/>
            <w:szCs w:val="24"/>
          </w:rPr>
          <w:t>udio</w:t>
        </w:r>
      </w:ins>
      <w:del w:id="15" w:author="Xiong Jiawen 熊嘉文(ESS,PATAC)" w:date="2020-04-29T10:42:00Z">
        <w:r w:rsidR="001F39C4" w:rsidRPr="00337A22" w:rsidDel="00CC0A66">
          <w:rPr>
            <w:rFonts w:hint="eastAsia"/>
            <w:strike/>
            <w:sz w:val="24"/>
            <w:szCs w:val="24"/>
          </w:rPr>
          <w:delText>音乐</w:delText>
        </w:r>
      </w:del>
      <w:r w:rsidR="001F39C4" w:rsidRPr="00337A22">
        <w:rPr>
          <w:rFonts w:hint="eastAsia"/>
          <w:strike/>
          <w:sz w:val="24"/>
          <w:szCs w:val="24"/>
        </w:rPr>
        <w:t>在播放</w:t>
      </w:r>
      <w:ins w:id="16" w:author="Xiong Jiawen 熊嘉文(ESS,PATAC)" w:date="2020-04-29T10:42:00Z">
        <w:r w:rsidR="00CC0A66" w:rsidRPr="00337A22">
          <w:rPr>
            <w:rFonts w:hint="eastAsia"/>
            <w:strike/>
            <w:sz w:val="24"/>
            <w:szCs w:val="24"/>
          </w:rPr>
          <w:t>，</w:t>
        </w:r>
      </w:ins>
      <w:ins w:id="17" w:author="Xiong Jiawen 熊嘉文(ESS,PATAC)" w:date="2020-04-29T10:43:00Z">
        <w:r w:rsidR="00CC0A66" w:rsidRPr="00337A22">
          <w:rPr>
            <w:rFonts w:hint="eastAsia"/>
            <w:strike/>
            <w:sz w:val="24"/>
            <w:szCs w:val="24"/>
          </w:rPr>
          <w:t>包括网络和本地音源</w:t>
        </w:r>
      </w:ins>
      <w:r w:rsidRPr="00337A22">
        <w:rPr>
          <w:rFonts w:hint="eastAsia"/>
          <w:strike/>
          <w:sz w:val="24"/>
          <w:szCs w:val="24"/>
        </w:rPr>
        <w:t>）</w:t>
      </w:r>
    </w:p>
    <w:p w:rsidR="005B1FF8" w:rsidRDefault="005B1FF8" w:rsidP="005107E2">
      <w:pPr>
        <w:pStyle w:val="ListParagraph"/>
        <w:ind w:left="1140" w:firstLineChars="0" w:firstLine="0"/>
        <w:rPr>
          <w:strike/>
          <w:sz w:val="24"/>
          <w:szCs w:val="24"/>
        </w:rPr>
      </w:pPr>
      <w:r w:rsidRPr="00337A22">
        <w:rPr>
          <w:strike/>
          <w:sz w:val="24"/>
          <w:szCs w:val="24"/>
        </w:rPr>
        <w:lastRenderedPageBreak/>
        <w:t>Media Information</w:t>
      </w:r>
      <w:r w:rsidR="00B820EC" w:rsidRPr="00337A22">
        <w:rPr>
          <w:strike/>
          <w:sz w:val="24"/>
          <w:szCs w:val="24"/>
        </w:rPr>
        <w:t xml:space="preserve">, </w:t>
      </w:r>
      <w:r w:rsidR="001F39C4" w:rsidRPr="00337A22">
        <w:rPr>
          <w:strike/>
          <w:sz w:val="24"/>
          <w:szCs w:val="24"/>
        </w:rPr>
        <w:t>that is</w:t>
      </w:r>
      <w:r w:rsidR="00B820EC" w:rsidRPr="00337A22">
        <w:rPr>
          <w:strike/>
          <w:sz w:val="24"/>
          <w:szCs w:val="24"/>
        </w:rPr>
        <w:t xml:space="preserve"> song names and artists</w:t>
      </w:r>
      <w:r w:rsidR="00F119BC" w:rsidRPr="00337A22">
        <w:rPr>
          <w:strike/>
          <w:sz w:val="24"/>
          <w:szCs w:val="24"/>
        </w:rPr>
        <w:t xml:space="preserve"> (see more in PIS-2025_Media) or tuner </w:t>
      </w:r>
      <w:r w:rsidR="00F119BC" w:rsidRPr="00337A22">
        <w:rPr>
          <w:rFonts w:hint="eastAsia"/>
          <w:strike/>
          <w:sz w:val="24"/>
          <w:szCs w:val="24"/>
        </w:rPr>
        <w:t>(</w:t>
      </w:r>
      <w:r w:rsidR="00F119BC" w:rsidRPr="00337A22">
        <w:rPr>
          <w:strike/>
          <w:sz w:val="24"/>
          <w:szCs w:val="24"/>
        </w:rPr>
        <w:t>see more in PIS-2024_Tuner)</w:t>
      </w:r>
      <w:r w:rsidR="00B820EC" w:rsidRPr="00337A22">
        <w:rPr>
          <w:strike/>
          <w:sz w:val="24"/>
          <w:szCs w:val="24"/>
        </w:rPr>
        <w:t xml:space="preserve"> </w:t>
      </w:r>
      <w:r w:rsidRPr="00337A22">
        <w:rPr>
          <w:strike/>
          <w:sz w:val="24"/>
          <w:szCs w:val="24"/>
        </w:rPr>
        <w:t>(Only apply to stealth mode</w:t>
      </w:r>
      <w:r w:rsidR="003524D8" w:rsidRPr="00337A22">
        <w:rPr>
          <w:strike/>
          <w:sz w:val="24"/>
          <w:szCs w:val="24"/>
        </w:rPr>
        <w:t>, and audio</w:t>
      </w:r>
      <w:r w:rsidR="001F39C4" w:rsidRPr="00337A22">
        <w:rPr>
          <w:strike/>
          <w:sz w:val="24"/>
          <w:szCs w:val="24"/>
        </w:rPr>
        <w:t xml:space="preserve"> playing</w:t>
      </w:r>
      <w:r w:rsidR="003524D8" w:rsidRPr="00337A22">
        <w:rPr>
          <w:strike/>
          <w:sz w:val="24"/>
          <w:szCs w:val="24"/>
        </w:rPr>
        <w:t>, including network source and local source</w:t>
      </w:r>
      <w:r w:rsidRPr="00337A22">
        <w:rPr>
          <w:strike/>
          <w:sz w:val="24"/>
          <w:szCs w:val="24"/>
        </w:rPr>
        <w:t>)</w:t>
      </w:r>
    </w:p>
    <w:p w:rsidR="000E7AB9" w:rsidRPr="000E5AC2" w:rsidRDefault="000E7AB9" w:rsidP="000E5AC2">
      <w:pPr>
        <w:rPr>
          <w:strike/>
          <w:sz w:val="24"/>
          <w:szCs w:val="24"/>
        </w:rPr>
      </w:pPr>
    </w:p>
    <w:p w:rsidR="000E7AB9" w:rsidRPr="00D454C0" w:rsidRDefault="000E7AB9" w:rsidP="005107E2">
      <w:pPr>
        <w:pStyle w:val="ListParagraph"/>
        <w:ind w:left="1140" w:firstLineChars="0" w:firstLine="0"/>
        <w:rPr>
          <w:strike/>
          <w:color w:val="FF0000"/>
          <w:sz w:val="24"/>
          <w:szCs w:val="24"/>
        </w:rPr>
      </w:pPr>
    </w:p>
    <w:p w:rsidR="000E7AB9" w:rsidRPr="00257416" w:rsidRDefault="000E7AB9" w:rsidP="00D454C0">
      <w:pPr>
        <w:pStyle w:val="ListParagraph"/>
        <w:numPr>
          <w:ilvl w:val="0"/>
          <w:numId w:val="28"/>
        </w:numPr>
        <w:ind w:firstLineChars="0"/>
        <w:rPr>
          <w:sz w:val="24"/>
          <w:szCs w:val="24"/>
        </w:rPr>
      </w:pPr>
      <w:r w:rsidRPr="00257416">
        <w:rPr>
          <w:rFonts w:hint="eastAsia"/>
          <w:sz w:val="24"/>
          <w:szCs w:val="24"/>
        </w:rPr>
        <w:t>极简模式中</w:t>
      </w:r>
      <w:r w:rsidR="00060411" w:rsidRPr="00257416">
        <w:rPr>
          <w:rFonts w:hint="eastAsia"/>
          <w:sz w:val="24"/>
          <w:szCs w:val="24"/>
        </w:rPr>
        <w:t>可</w:t>
      </w:r>
      <w:r w:rsidRPr="00257416">
        <w:rPr>
          <w:rFonts w:hint="eastAsia"/>
          <w:sz w:val="24"/>
          <w:szCs w:val="24"/>
        </w:rPr>
        <w:t>显示以下信息：</w:t>
      </w:r>
    </w:p>
    <w:p w:rsidR="000E7AB9" w:rsidRPr="001804FC" w:rsidRDefault="000E7AB9" w:rsidP="000E7AB9">
      <w:pPr>
        <w:ind w:firstLine="480"/>
        <w:rPr>
          <w:sz w:val="24"/>
          <w:szCs w:val="24"/>
        </w:rPr>
      </w:pPr>
      <w:r w:rsidRPr="001804FC">
        <w:rPr>
          <w:sz w:val="24"/>
          <w:szCs w:val="24"/>
        </w:rPr>
        <w:t xml:space="preserve">The following information shall also be displayed </w:t>
      </w:r>
      <w:r w:rsidRPr="001804FC">
        <w:rPr>
          <w:rFonts w:hint="eastAsia"/>
          <w:sz w:val="24"/>
          <w:szCs w:val="24"/>
        </w:rPr>
        <w:t>in</w:t>
      </w:r>
      <w:r w:rsidRPr="001804FC">
        <w:rPr>
          <w:sz w:val="24"/>
          <w:szCs w:val="24"/>
        </w:rPr>
        <w:t xml:space="preserve"> both DND mode and Stealth mode:</w:t>
      </w:r>
    </w:p>
    <w:p w:rsidR="000E7AB9" w:rsidRPr="009B18D7" w:rsidRDefault="00D454C0" w:rsidP="000E7AB9">
      <w:pPr>
        <w:pStyle w:val="ListParagraph"/>
        <w:numPr>
          <w:ilvl w:val="0"/>
          <w:numId w:val="20"/>
        </w:numPr>
        <w:ind w:firstLineChars="0"/>
        <w:rPr>
          <w:sz w:val="24"/>
          <w:szCs w:val="24"/>
        </w:rPr>
      </w:pPr>
      <w:r>
        <w:rPr>
          <w:rFonts w:hint="eastAsia"/>
          <w:sz w:val="24"/>
          <w:szCs w:val="24"/>
        </w:rPr>
        <w:t>时间</w:t>
      </w:r>
    </w:p>
    <w:p w:rsidR="000E7AB9" w:rsidRDefault="000E7AB9" w:rsidP="000E7AB9">
      <w:pPr>
        <w:pStyle w:val="ListParagraph"/>
        <w:ind w:left="1080" w:firstLineChars="0" w:firstLine="60"/>
        <w:rPr>
          <w:sz w:val="24"/>
          <w:szCs w:val="24"/>
        </w:rPr>
      </w:pPr>
      <w:r w:rsidRPr="009B18D7">
        <w:rPr>
          <w:rFonts w:hint="eastAsia"/>
          <w:sz w:val="24"/>
          <w:szCs w:val="24"/>
        </w:rPr>
        <w:t>Time</w:t>
      </w:r>
    </w:p>
    <w:p w:rsidR="006A0471" w:rsidRDefault="006A0471" w:rsidP="006A0471">
      <w:pPr>
        <w:pStyle w:val="ListParagraph"/>
        <w:numPr>
          <w:ilvl w:val="0"/>
          <w:numId w:val="20"/>
        </w:numPr>
        <w:ind w:firstLineChars="0"/>
        <w:rPr>
          <w:sz w:val="24"/>
          <w:szCs w:val="24"/>
        </w:rPr>
      </w:pPr>
      <w:r>
        <w:rPr>
          <w:rFonts w:hint="eastAsia"/>
          <w:sz w:val="24"/>
          <w:szCs w:val="24"/>
        </w:rPr>
        <w:t>日期</w:t>
      </w:r>
    </w:p>
    <w:p w:rsidR="006A0471" w:rsidRPr="006A0471" w:rsidRDefault="006A0471" w:rsidP="006A0471">
      <w:pPr>
        <w:pStyle w:val="ListParagraph"/>
        <w:ind w:left="1080" w:firstLineChars="0" w:firstLine="60"/>
        <w:rPr>
          <w:sz w:val="24"/>
          <w:szCs w:val="24"/>
        </w:rPr>
      </w:pPr>
      <w:r>
        <w:rPr>
          <w:rFonts w:hint="eastAsia"/>
          <w:sz w:val="24"/>
          <w:szCs w:val="24"/>
        </w:rPr>
        <w:t>Date</w:t>
      </w:r>
    </w:p>
    <w:p w:rsidR="000E7AB9" w:rsidRPr="00257416" w:rsidRDefault="000E7AB9" w:rsidP="000E7AB9">
      <w:pPr>
        <w:pStyle w:val="ListParagraph"/>
        <w:numPr>
          <w:ilvl w:val="0"/>
          <w:numId w:val="20"/>
        </w:numPr>
        <w:ind w:firstLineChars="0"/>
        <w:rPr>
          <w:sz w:val="24"/>
          <w:szCs w:val="24"/>
          <w:highlight w:val="yellow"/>
        </w:rPr>
      </w:pPr>
      <w:r w:rsidRPr="00257416">
        <w:rPr>
          <w:rFonts w:hint="eastAsia"/>
          <w:sz w:val="24"/>
          <w:szCs w:val="24"/>
          <w:highlight w:val="yellow"/>
        </w:rPr>
        <w:t>导航</w:t>
      </w:r>
      <w:r w:rsidRPr="00257416">
        <w:rPr>
          <w:rFonts w:hint="eastAsia"/>
          <w:sz w:val="24"/>
          <w:szCs w:val="24"/>
          <w:highlight w:val="yellow"/>
        </w:rPr>
        <w:t>TBT</w:t>
      </w:r>
      <w:r w:rsidR="00257416" w:rsidRPr="00257416">
        <w:rPr>
          <w:rFonts w:hint="eastAsia"/>
          <w:color w:val="FF0000"/>
          <w:sz w:val="24"/>
          <w:szCs w:val="24"/>
          <w:highlight w:val="yellow"/>
        </w:rPr>
        <w:t>（包含</w:t>
      </w:r>
      <w:r w:rsidR="00487861">
        <w:rPr>
          <w:rFonts w:hint="eastAsia"/>
          <w:color w:val="FF0000"/>
          <w:sz w:val="24"/>
          <w:szCs w:val="24"/>
          <w:highlight w:val="yellow"/>
        </w:rPr>
        <w:t>投屏</w:t>
      </w:r>
      <w:r w:rsidR="00257416">
        <w:rPr>
          <w:rFonts w:hint="eastAsia"/>
          <w:color w:val="FF0000"/>
          <w:sz w:val="24"/>
          <w:szCs w:val="24"/>
          <w:highlight w:val="yellow"/>
        </w:rPr>
        <w:t>导航</w:t>
      </w:r>
      <w:r w:rsidR="00257416">
        <w:rPr>
          <w:rFonts w:hint="eastAsia"/>
          <w:color w:val="FF0000"/>
          <w:sz w:val="24"/>
          <w:szCs w:val="24"/>
          <w:highlight w:val="yellow"/>
        </w:rPr>
        <w:t>TBT</w:t>
      </w:r>
      <w:r w:rsidR="00257416">
        <w:rPr>
          <w:rFonts w:hint="eastAsia"/>
          <w:color w:val="FF0000"/>
          <w:sz w:val="24"/>
          <w:szCs w:val="24"/>
          <w:highlight w:val="yellow"/>
        </w:rPr>
        <w:t>提示</w:t>
      </w:r>
      <w:r w:rsidR="00257416" w:rsidRPr="00257416">
        <w:rPr>
          <w:rFonts w:hint="eastAsia"/>
          <w:color w:val="FF0000"/>
          <w:sz w:val="24"/>
          <w:szCs w:val="24"/>
          <w:highlight w:val="yellow"/>
        </w:rPr>
        <w:t>）</w:t>
      </w:r>
    </w:p>
    <w:p w:rsidR="000E7AB9" w:rsidRPr="00257416" w:rsidRDefault="000E7AB9" w:rsidP="00257416">
      <w:pPr>
        <w:pStyle w:val="ListParagraph"/>
        <w:ind w:left="1352" w:firstLineChars="0" w:firstLine="0"/>
        <w:rPr>
          <w:color w:val="FF0000"/>
          <w:sz w:val="24"/>
          <w:szCs w:val="24"/>
          <w:highlight w:val="yellow"/>
        </w:rPr>
      </w:pPr>
      <w:r w:rsidRPr="00257416">
        <w:rPr>
          <w:sz w:val="24"/>
          <w:szCs w:val="24"/>
          <w:highlight w:val="yellow"/>
        </w:rPr>
        <w:t>Navi TBT</w:t>
      </w:r>
      <w:r w:rsidR="00257416">
        <w:rPr>
          <w:sz w:val="24"/>
          <w:szCs w:val="24"/>
          <w:highlight w:val="yellow"/>
        </w:rPr>
        <w:t xml:space="preserve"> </w:t>
      </w:r>
      <w:r w:rsidR="00257416" w:rsidRPr="00257416">
        <w:rPr>
          <w:rFonts w:hint="eastAsia"/>
          <w:color w:val="FF0000"/>
          <w:sz w:val="24"/>
          <w:szCs w:val="24"/>
          <w:highlight w:val="yellow"/>
        </w:rPr>
        <w:t>（</w:t>
      </w:r>
      <w:r w:rsidR="00487861">
        <w:rPr>
          <w:rFonts w:hint="eastAsia"/>
          <w:color w:val="FF0000"/>
          <w:sz w:val="24"/>
          <w:szCs w:val="24"/>
          <w:highlight w:val="yellow"/>
        </w:rPr>
        <w:t>Projection</w:t>
      </w:r>
      <w:r w:rsidR="00487861">
        <w:rPr>
          <w:color w:val="FF0000"/>
          <w:sz w:val="24"/>
          <w:szCs w:val="24"/>
          <w:highlight w:val="yellow"/>
        </w:rPr>
        <w:t xml:space="preserve"> </w:t>
      </w:r>
      <w:r w:rsidR="00257416" w:rsidRPr="00257416">
        <w:rPr>
          <w:rFonts w:hint="eastAsia"/>
          <w:color w:val="FF0000"/>
          <w:sz w:val="24"/>
          <w:szCs w:val="24"/>
          <w:highlight w:val="yellow"/>
        </w:rPr>
        <w:t>N</w:t>
      </w:r>
      <w:r w:rsidR="00257416" w:rsidRPr="00257416">
        <w:rPr>
          <w:color w:val="FF0000"/>
          <w:sz w:val="24"/>
          <w:szCs w:val="24"/>
          <w:highlight w:val="yellow"/>
        </w:rPr>
        <w:t>a</w:t>
      </w:r>
      <w:r w:rsidR="00257416" w:rsidRPr="00257416">
        <w:rPr>
          <w:rFonts w:hint="eastAsia"/>
          <w:color w:val="FF0000"/>
          <w:sz w:val="24"/>
          <w:szCs w:val="24"/>
          <w:highlight w:val="yellow"/>
        </w:rPr>
        <w:t>vigation</w:t>
      </w:r>
      <w:r w:rsidR="00257416" w:rsidRPr="00257416">
        <w:rPr>
          <w:color w:val="FF0000"/>
          <w:sz w:val="24"/>
          <w:szCs w:val="24"/>
          <w:highlight w:val="yellow"/>
        </w:rPr>
        <w:t xml:space="preserve"> </w:t>
      </w:r>
      <w:r w:rsidR="00257416" w:rsidRPr="00257416">
        <w:rPr>
          <w:rFonts w:hint="eastAsia"/>
          <w:color w:val="FF0000"/>
          <w:sz w:val="24"/>
          <w:szCs w:val="24"/>
          <w:highlight w:val="yellow"/>
        </w:rPr>
        <w:t>Promt</w:t>
      </w:r>
      <w:r w:rsidR="00257416" w:rsidRPr="00257416">
        <w:rPr>
          <w:rFonts w:hint="eastAsia"/>
          <w:color w:val="FF0000"/>
          <w:sz w:val="24"/>
          <w:szCs w:val="24"/>
          <w:highlight w:val="yellow"/>
        </w:rPr>
        <w:t>）</w:t>
      </w:r>
    </w:p>
    <w:p w:rsidR="000E7AB9" w:rsidRPr="00257416" w:rsidRDefault="000E7AB9" w:rsidP="000E7AB9">
      <w:pPr>
        <w:pStyle w:val="ListParagraph"/>
        <w:numPr>
          <w:ilvl w:val="0"/>
          <w:numId w:val="20"/>
        </w:numPr>
        <w:ind w:firstLineChars="0"/>
        <w:rPr>
          <w:sz w:val="24"/>
          <w:szCs w:val="24"/>
        </w:rPr>
      </w:pPr>
      <w:r w:rsidRPr="00257416">
        <w:rPr>
          <w:rFonts w:hint="eastAsia"/>
          <w:sz w:val="24"/>
          <w:szCs w:val="24"/>
        </w:rPr>
        <w:t>音频信息，即歌曲名称和艺术家（详见</w:t>
      </w:r>
      <w:r w:rsidRPr="00257416">
        <w:rPr>
          <w:rFonts w:hint="eastAsia"/>
          <w:sz w:val="24"/>
          <w:szCs w:val="24"/>
        </w:rPr>
        <w:t>PIS</w:t>
      </w:r>
      <w:r w:rsidRPr="00257416">
        <w:rPr>
          <w:sz w:val="24"/>
          <w:szCs w:val="24"/>
        </w:rPr>
        <w:t>-2025_Media</w:t>
      </w:r>
      <w:r w:rsidRPr="00257416">
        <w:rPr>
          <w:rFonts w:hint="eastAsia"/>
          <w:sz w:val="24"/>
          <w:szCs w:val="24"/>
        </w:rPr>
        <w:t>）或电台名称（详见</w:t>
      </w:r>
      <w:r w:rsidRPr="00257416">
        <w:rPr>
          <w:rFonts w:hint="eastAsia"/>
          <w:sz w:val="24"/>
          <w:szCs w:val="24"/>
        </w:rPr>
        <w:t>PIS-2024_Tuner</w:t>
      </w:r>
      <w:r w:rsidRPr="00257416">
        <w:rPr>
          <w:rFonts w:hint="eastAsia"/>
          <w:sz w:val="24"/>
          <w:szCs w:val="24"/>
        </w:rPr>
        <w:t>）（仅用于极简模式，且有</w:t>
      </w:r>
      <w:ins w:id="18" w:author="Xiong Jiawen 熊嘉文(ESS,PATAC)" w:date="2020-04-29T10:42:00Z">
        <w:r w:rsidRPr="00257416">
          <w:rPr>
            <w:rFonts w:hint="eastAsia"/>
            <w:sz w:val="24"/>
            <w:szCs w:val="24"/>
          </w:rPr>
          <w:t>a</w:t>
        </w:r>
        <w:r w:rsidRPr="00257416">
          <w:rPr>
            <w:sz w:val="24"/>
            <w:szCs w:val="24"/>
          </w:rPr>
          <w:t>udio</w:t>
        </w:r>
      </w:ins>
      <w:del w:id="19" w:author="Xiong Jiawen 熊嘉文(ESS,PATAC)" w:date="2020-04-29T10:42:00Z">
        <w:r w:rsidRPr="00257416" w:rsidDel="00CC0A66">
          <w:rPr>
            <w:rFonts w:hint="eastAsia"/>
            <w:sz w:val="24"/>
            <w:szCs w:val="24"/>
          </w:rPr>
          <w:delText>音乐</w:delText>
        </w:r>
      </w:del>
      <w:r w:rsidRPr="00257416">
        <w:rPr>
          <w:rFonts w:hint="eastAsia"/>
          <w:sz w:val="24"/>
          <w:szCs w:val="24"/>
        </w:rPr>
        <w:t>在播放</w:t>
      </w:r>
      <w:ins w:id="20" w:author="Xiong Jiawen 熊嘉文(ESS,PATAC)" w:date="2020-04-29T10:42:00Z">
        <w:r w:rsidRPr="00257416">
          <w:rPr>
            <w:rFonts w:hint="eastAsia"/>
            <w:sz w:val="24"/>
            <w:szCs w:val="24"/>
          </w:rPr>
          <w:t>，</w:t>
        </w:r>
      </w:ins>
      <w:ins w:id="21" w:author="Xiong Jiawen 熊嘉文(ESS,PATAC)" w:date="2020-04-29T10:43:00Z">
        <w:r w:rsidRPr="00257416">
          <w:rPr>
            <w:rFonts w:hint="eastAsia"/>
            <w:sz w:val="24"/>
            <w:szCs w:val="24"/>
          </w:rPr>
          <w:t>包括网络和本地音源</w:t>
        </w:r>
      </w:ins>
      <w:r w:rsidRPr="00257416">
        <w:rPr>
          <w:rFonts w:hint="eastAsia"/>
          <w:sz w:val="24"/>
          <w:szCs w:val="24"/>
        </w:rPr>
        <w:t>）</w:t>
      </w:r>
    </w:p>
    <w:p w:rsidR="000E7AB9" w:rsidRPr="00257416" w:rsidRDefault="000E7AB9" w:rsidP="000E7AB9">
      <w:pPr>
        <w:pStyle w:val="ListParagraph"/>
        <w:ind w:left="1140" w:firstLineChars="0" w:firstLine="0"/>
        <w:rPr>
          <w:sz w:val="24"/>
          <w:szCs w:val="24"/>
        </w:rPr>
      </w:pPr>
      <w:r w:rsidRPr="00257416">
        <w:rPr>
          <w:sz w:val="24"/>
          <w:szCs w:val="24"/>
        </w:rPr>
        <w:t xml:space="preserve">Media Information, that is song names and artists (see more in PIS-2025_Media) or tuner </w:t>
      </w:r>
      <w:r w:rsidRPr="00257416">
        <w:rPr>
          <w:rFonts w:hint="eastAsia"/>
          <w:sz w:val="24"/>
          <w:szCs w:val="24"/>
        </w:rPr>
        <w:t>(</w:t>
      </w:r>
      <w:r w:rsidRPr="00257416">
        <w:rPr>
          <w:sz w:val="24"/>
          <w:szCs w:val="24"/>
        </w:rPr>
        <w:t>see more in PIS-2024_Tuner) (Only apply to stealth mode, and audio playing, including network source and local source)</w:t>
      </w:r>
    </w:p>
    <w:p w:rsidR="000E7AB9" w:rsidRPr="00E71E23" w:rsidRDefault="000E7AB9" w:rsidP="000E7AB9">
      <w:pPr>
        <w:pStyle w:val="ListParagraph"/>
        <w:ind w:left="1140" w:firstLineChars="0" w:firstLine="0"/>
        <w:rPr>
          <w:color w:val="FF0000"/>
          <w:sz w:val="24"/>
          <w:szCs w:val="24"/>
          <w:highlight w:val="yellow"/>
        </w:rPr>
      </w:pPr>
    </w:p>
    <w:p w:rsidR="000E7AB9" w:rsidRPr="001804FC" w:rsidRDefault="000E7AB9" w:rsidP="000E7AB9">
      <w:pPr>
        <w:ind w:firstLine="480"/>
        <w:rPr>
          <w:sz w:val="24"/>
          <w:szCs w:val="24"/>
        </w:rPr>
      </w:pPr>
      <w:r w:rsidRPr="001804FC">
        <w:rPr>
          <w:rFonts w:hint="eastAsia"/>
          <w:sz w:val="24"/>
          <w:szCs w:val="24"/>
        </w:rPr>
        <w:t>此外还可以包含一些信息及用户体验相关的功能（不作为强制要求，包括但不限于以下信息和功能，具体参考交互文档设计）：</w:t>
      </w:r>
    </w:p>
    <w:p w:rsidR="000E7AB9" w:rsidRDefault="000E7AB9" w:rsidP="000E7AB9">
      <w:pPr>
        <w:ind w:firstLine="480"/>
        <w:rPr>
          <w:sz w:val="24"/>
          <w:szCs w:val="24"/>
        </w:rPr>
      </w:pPr>
      <w:r w:rsidRPr="001804FC">
        <w:rPr>
          <w:sz w:val="24"/>
          <w:szCs w:val="24"/>
        </w:rPr>
        <w:t xml:space="preserve">In addition, </w:t>
      </w:r>
      <w:r w:rsidRPr="001804FC">
        <w:rPr>
          <w:rFonts w:hint="eastAsia"/>
          <w:sz w:val="24"/>
          <w:szCs w:val="24"/>
        </w:rPr>
        <w:t xml:space="preserve">it can also contain </w:t>
      </w:r>
      <w:r w:rsidRPr="001804FC">
        <w:rPr>
          <w:sz w:val="24"/>
          <w:szCs w:val="24"/>
        </w:rPr>
        <w:t xml:space="preserve">some information and </w:t>
      </w:r>
      <w:r w:rsidRPr="001804FC">
        <w:rPr>
          <w:rFonts w:hint="eastAsia"/>
          <w:sz w:val="24"/>
          <w:szCs w:val="24"/>
        </w:rPr>
        <w:t xml:space="preserve">functions related to </w:t>
      </w:r>
      <w:r w:rsidRPr="001804FC">
        <w:rPr>
          <w:sz w:val="24"/>
          <w:szCs w:val="24"/>
        </w:rPr>
        <w:t>user</w:t>
      </w:r>
      <w:r w:rsidRPr="001804FC">
        <w:rPr>
          <w:rFonts w:hint="eastAsia"/>
          <w:sz w:val="24"/>
          <w:szCs w:val="24"/>
        </w:rPr>
        <w:t xml:space="preserve"> </w:t>
      </w:r>
      <w:r w:rsidRPr="001804FC">
        <w:rPr>
          <w:sz w:val="24"/>
          <w:szCs w:val="24"/>
        </w:rPr>
        <w:t xml:space="preserve">experience (not </w:t>
      </w:r>
      <w:r w:rsidRPr="001804FC">
        <w:rPr>
          <w:rFonts w:hint="eastAsia"/>
          <w:sz w:val="24"/>
          <w:szCs w:val="24"/>
        </w:rPr>
        <w:t>as a mandatory requirement</w:t>
      </w:r>
      <w:r w:rsidRPr="001804FC">
        <w:rPr>
          <w:sz w:val="24"/>
          <w:szCs w:val="24"/>
        </w:rPr>
        <w:t xml:space="preserve">, including but not limited to the following information and functions; </w:t>
      </w:r>
      <w:r w:rsidRPr="001804FC">
        <w:rPr>
          <w:rFonts w:hint="eastAsia"/>
          <w:sz w:val="24"/>
          <w:szCs w:val="24"/>
        </w:rPr>
        <w:t>refer to</w:t>
      </w:r>
      <w:r w:rsidRPr="001804FC">
        <w:rPr>
          <w:sz w:val="24"/>
          <w:szCs w:val="24"/>
        </w:rPr>
        <w:t xml:space="preserve"> the interact</w:t>
      </w:r>
      <w:r w:rsidRPr="001804FC">
        <w:rPr>
          <w:rFonts w:hint="eastAsia"/>
          <w:sz w:val="24"/>
          <w:szCs w:val="24"/>
        </w:rPr>
        <w:t>ive</w:t>
      </w:r>
      <w:r w:rsidRPr="001804FC">
        <w:rPr>
          <w:sz w:val="24"/>
          <w:szCs w:val="24"/>
        </w:rPr>
        <w:t xml:space="preserve"> document </w:t>
      </w:r>
      <w:r w:rsidRPr="001804FC">
        <w:rPr>
          <w:rFonts w:hint="eastAsia"/>
          <w:sz w:val="24"/>
          <w:szCs w:val="24"/>
        </w:rPr>
        <w:t xml:space="preserve">design </w:t>
      </w:r>
      <w:r w:rsidRPr="001804FC">
        <w:rPr>
          <w:sz w:val="24"/>
          <w:szCs w:val="24"/>
        </w:rPr>
        <w:t>for details):</w:t>
      </w:r>
      <w:bookmarkStart w:id="22" w:name="_GoBack"/>
      <w:bookmarkEnd w:id="22"/>
    </w:p>
    <w:p w:rsidR="000E7AB9" w:rsidRPr="00257416" w:rsidRDefault="000E7AB9" w:rsidP="000E7AB9">
      <w:pPr>
        <w:ind w:firstLine="480"/>
        <w:rPr>
          <w:sz w:val="24"/>
          <w:szCs w:val="24"/>
        </w:rPr>
      </w:pPr>
    </w:p>
    <w:p w:rsidR="000E7AB9" w:rsidRPr="00257416" w:rsidRDefault="000E7AB9" w:rsidP="000E7AB9">
      <w:pPr>
        <w:pStyle w:val="ListParagraph"/>
        <w:numPr>
          <w:ilvl w:val="0"/>
          <w:numId w:val="26"/>
        </w:numPr>
        <w:ind w:firstLineChars="0"/>
        <w:rPr>
          <w:sz w:val="24"/>
          <w:szCs w:val="24"/>
        </w:rPr>
      </w:pPr>
      <w:r w:rsidRPr="00257416">
        <w:rPr>
          <w:rFonts w:hint="eastAsia"/>
          <w:sz w:val="24"/>
          <w:szCs w:val="24"/>
        </w:rPr>
        <w:t>APP</w:t>
      </w:r>
      <w:r w:rsidRPr="00257416">
        <w:rPr>
          <w:rFonts w:hint="eastAsia"/>
          <w:sz w:val="24"/>
          <w:szCs w:val="24"/>
        </w:rPr>
        <w:t>快捷入口</w:t>
      </w:r>
    </w:p>
    <w:p w:rsidR="000E7AB9" w:rsidRPr="00257416" w:rsidRDefault="000E7AB9" w:rsidP="00257416">
      <w:pPr>
        <w:pStyle w:val="ListParagraph"/>
        <w:ind w:left="1271" w:firstLineChars="0" w:firstLine="0"/>
        <w:rPr>
          <w:sz w:val="24"/>
          <w:szCs w:val="24"/>
        </w:rPr>
      </w:pPr>
      <w:r w:rsidRPr="00257416">
        <w:rPr>
          <w:sz w:val="24"/>
          <w:szCs w:val="24"/>
        </w:rPr>
        <w:t>AppTray Toggle</w:t>
      </w:r>
    </w:p>
    <w:p w:rsidR="000E7AB9" w:rsidRPr="00337A22" w:rsidRDefault="000E7AB9" w:rsidP="000E7AB9">
      <w:pPr>
        <w:pStyle w:val="ListParagraph"/>
        <w:numPr>
          <w:ilvl w:val="0"/>
          <w:numId w:val="20"/>
        </w:numPr>
        <w:ind w:firstLineChars="0"/>
        <w:rPr>
          <w:strike/>
          <w:sz w:val="24"/>
          <w:szCs w:val="24"/>
        </w:rPr>
      </w:pPr>
      <w:r w:rsidRPr="00257416">
        <w:rPr>
          <w:rFonts w:hint="eastAsia"/>
          <w:sz w:val="24"/>
          <w:szCs w:val="24"/>
        </w:rPr>
        <w:t>车外温度</w:t>
      </w:r>
      <w:r w:rsidRPr="00257416">
        <w:rPr>
          <w:rFonts w:hint="eastAsia"/>
          <w:strike/>
          <w:sz w:val="24"/>
          <w:szCs w:val="24"/>
        </w:rPr>
        <w:t>（详见</w:t>
      </w:r>
      <w:r w:rsidRPr="00257416">
        <w:rPr>
          <w:rFonts w:hint="eastAsia"/>
          <w:strike/>
          <w:sz w:val="24"/>
          <w:szCs w:val="24"/>
        </w:rPr>
        <w:t>P</w:t>
      </w:r>
      <w:r w:rsidRPr="00337A22">
        <w:rPr>
          <w:rFonts w:hint="eastAsia"/>
          <w:strike/>
          <w:sz w:val="24"/>
          <w:szCs w:val="24"/>
        </w:rPr>
        <w:t>IS-2085</w:t>
      </w:r>
      <w:r w:rsidRPr="00337A22">
        <w:rPr>
          <w:strike/>
          <w:sz w:val="24"/>
          <w:szCs w:val="24"/>
        </w:rPr>
        <w:t xml:space="preserve"> IPC SW Specification</w:t>
      </w:r>
      <w:r w:rsidRPr="00337A22">
        <w:rPr>
          <w:rFonts w:hint="eastAsia"/>
          <w:strike/>
          <w:sz w:val="24"/>
          <w:szCs w:val="24"/>
        </w:rPr>
        <w:t>的</w:t>
      </w:r>
      <w:r w:rsidRPr="00337A22">
        <w:rPr>
          <w:rFonts w:hint="eastAsia"/>
          <w:strike/>
          <w:sz w:val="24"/>
          <w:szCs w:val="24"/>
        </w:rPr>
        <w:t>3.2.1.14.28</w:t>
      </w:r>
      <w:r w:rsidRPr="00337A22">
        <w:rPr>
          <w:rFonts w:hint="eastAsia"/>
          <w:strike/>
          <w:sz w:val="24"/>
          <w:szCs w:val="24"/>
        </w:rPr>
        <w:t>章节）</w:t>
      </w:r>
    </w:p>
    <w:p w:rsidR="000E7AB9" w:rsidRPr="001804FC" w:rsidRDefault="000E7AB9" w:rsidP="000E7AB9">
      <w:pPr>
        <w:pStyle w:val="ListParagraph"/>
        <w:ind w:left="1140" w:firstLineChars="0" w:firstLine="0"/>
        <w:rPr>
          <w:sz w:val="24"/>
          <w:szCs w:val="24"/>
        </w:rPr>
      </w:pPr>
      <w:r w:rsidRPr="001804FC">
        <w:rPr>
          <w:sz w:val="24"/>
          <w:szCs w:val="24"/>
        </w:rPr>
        <w:t>Outside Air Temperature</w:t>
      </w:r>
    </w:p>
    <w:p w:rsidR="000E7AB9" w:rsidRPr="001804FC" w:rsidRDefault="000E7AB9" w:rsidP="000E7AB9">
      <w:pPr>
        <w:pStyle w:val="ListParagraph"/>
        <w:numPr>
          <w:ilvl w:val="0"/>
          <w:numId w:val="20"/>
        </w:numPr>
        <w:ind w:firstLineChars="0"/>
        <w:rPr>
          <w:sz w:val="24"/>
          <w:szCs w:val="24"/>
        </w:rPr>
      </w:pPr>
      <w:r w:rsidRPr="001804FC">
        <w:rPr>
          <w:rFonts w:hint="eastAsia"/>
          <w:sz w:val="24"/>
          <w:szCs w:val="24"/>
        </w:rPr>
        <w:t>空调温度（详见</w:t>
      </w:r>
      <w:r w:rsidRPr="001804FC">
        <w:rPr>
          <w:rFonts w:hint="eastAsia"/>
          <w:sz w:val="24"/>
          <w:szCs w:val="24"/>
        </w:rPr>
        <w:t>PIS-2014_HVAC</w:t>
      </w:r>
      <w:r w:rsidRPr="001804FC">
        <w:rPr>
          <w:rFonts w:hint="eastAsia"/>
          <w:sz w:val="24"/>
          <w:szCs w:val="24"/>
        </w:rPr>
        <w:t>的</w:t>
      </w:r>
      <w:r w:rsidRPr="001804FC">
        <w:rPr>
          <w:rFonts w:hint="eastAsia"/>
          <w:sz w:val="24"/>
          <w:szCs w:val="24"/>
        </w:rPr>
        <w:t>3.1.4</w:t>
      </w:r>
      <w:r w:rsidRPr="001804FC">
        <w:rPr>
          <w:rFonts w:hint="eastAsia"/>
          <w:sz w:val="24"/>
          <w:szCs w:val="24"/>
        </w:rPr>
        <w:t>章节）</w:t>
      </w:r>
    </w:p>
    <w:p w:rsidR="000E7AB9" w:rsidRPr="001804FC" w:rsidRDefault="000E7AB9" w:rsidP="000E7AB9">
      <w:pPr>
        <w:pStyle w:val="ListParagraph"/>
        <w:ind w:left="1140" w:firstLineChars="0" w:firstLine="0"/>
        <w:rPr>
          <w:sz w:val="24"/>
          <w:szCs w:val="24"/>
        </w:rPr>
      </w:pPr>
      <w:r w:rsidRPr="001804FC">
        <w:rPr>
          <w:rFonts w:hint="eastAsia"/>
          <w:sz w:val="24"/>
          <w:szCs w:val="24"/>
        </w:rPr>
        <w:t>Climate</w:t>
      </w:r>
      <w:r w:rsidRPr="001804FC">
        <w:rPr>
          <w:sz w:val="24"/>
          <w:szCs w:val="24"/>
        </w:rPr>
        <w:t xml:space="preserve"> Temperature (see more in chapter 3.1.4 in PIS-2014_HVAC)</w:t>
      </w:r>
    </w:p>
    <w:p w:rsidR="000E7AB9" w:rsidRPr="001804FC" w:rsidRDefault="000E7AB9" w:rsidP="000E7AB9">
      <w:pPr>
        <w:pStyle w:val="ListParagraph"/>
        <w:numPr>
          <w:ilvl w:val="0"/>
          <w:numId w:val="20"/>
        </w:numPr>
        <w:ind w:firstLineChars="0"/>
        <w:rPr>
          <w:sz w:val="24"/>
          <w:szCs w:val="24"/>
        </w:rPr>
      </w:pPr>
      <w:r w:rsidRPr="001804FC">
        <w:rPr>
          <w:rFonts w:hint="eastAsia"/>
          <w:sz w:val="24"/>
          <w:szCs w:val="24"/>
        </w:rPr>
        <w:t>方向盘加热（详见</w:t>
      </w:r>
      <w:r w:rsidRPr="001804FC">
        <w:rPr>
          <w:rFonts w:hint="eastAsia"/>
          <w:sz w:val="24"/>
          <w:szCs w:val="24"/>
        </w:rPr>
        <w:t>PIS-2045</w:t>
      </w:r>
      <w:r w:rsidRPr="001804FC">
        <w:rPr>
          <w:sz w:val="24"/>
          <w:szCs w:val="24"/>
        </w:rPr>
        <w:t>_VehicleControl</w:t>
      </w:r>
      <w:r w:rsidRPr="001804FC">
        <w:rPr>
          <w:rFonts w:hint="eastAsia"/>
          <w:sz w:val="24"/>
          <w:szCs w:val="24"/>
        </w:rPr>
        <w:t>的</w:t>
      </w:r>
      <w:r w:rsidRPr="001804FC">
        <w:rPr>
          <w:rFonts w:hint="eastAsia"/>
          <w:sz w:val="24"/>
          <w:szCs w:val="24"/>
        </w:rPr>
        <w:t>3.10</w:t>
      </w:r>
      <w:r w:rsidRPr="001804FC">
        <w:rPr>
          <w:rFonts w:hint="eastAsia"/>
          <w:sz w:val="24"/>
          <w:szCs w:val="24"/>
        </w:rPr>
        <w:t>章节）</w:t>
      </w:r>
    </w:p>
    <w:p w:rsidR="000E7AB9" w:rsidRPr="001804FC" w:rsidRDefault="000E7AB9" w:rsidP="000E7AB9">
      <w:pPr>
        <w:pStyle w:val="ListParagraph"/>
        <w:ind w:left="1140" w:firstLineChars="0" w:firstLine="0"/>
        <w:rPr>
          <w:sz w:val="24"/>
          <w:szCs w:val="24"/>
        </w:rPr>
      </w:pPr>
      <w:r w:rsidRPr="001804FC">
        <w:rPr>
          <w:sz w:val="24"/>
          <w:szCs w:val="24"/>
        </w:rPr>
        <w:t>Heated Wheel (see more in chapter 3.10 in PIS-2045_VehicleControl)</w:t>
      </w:r>
    </w:p>
    <w:p w:rsidR="000E7AB9" w:rsidRPr="001804FC" w:rsidRDefault="000E7AB9" w:rsidP="000E7AB9">
      <w:pPr>
        <w:pStyle w:val="ListParagraph"/>
        <w:numPr>
          <w:ilvl w:val="0"/>
          <w:numId w:val="20"/>
        </w:numPr>
        <w:ind w:firstLineChars="0"/>
        <w:rPr>
          <w:sz w:val="24"/>
          <w:szCs w:val="24"/>
        </w:rPr>
      </w:pPr>
      <w:r w:rsidRPr="001804FC">
        <w:rPr>
          <w:rFonts w:hint="eastAsia"/>
          <w:sz w:val="24"/>
          <w:szCs w:val="24"/>
        </w:rPr>
        <w:t>主副驾座椅加热通风（设置方式见</w:t>
      </w:r>
      <w:r w:rsidRPr="001804FC">
        <w:rPr>
          <w:rFonts w:hint="eastAsia"/>
          <w:sz w:val="24"/>
          <w:szCs w:val="24"/>
        </w:rPr>
        <w:t>PIS-2045</w:t>
      </w:r>
      <w:r w:rsidRPr="001804FC">
        <w:rPr>
          <w:sz w:val="24"/>
          <w:szCs w:val="24"/>
        </w:rPr>
        <w:t xml:space="preserve"> </w:t>
      </w:r>
      <w:r w:rsidRPr="001804FC">
        <w:rPr>
          <w:rFonts w:hint="eastAsia"/>
          <w:sz w:val="24"/>
          <w:szCs w:val="24"/>
        </w:rPr>
        <w:t>Vehicle</w:t>
      </w:r>
      <w:r w:rsidRPr="001804FC">
        <w:rPr>
          <w:sz w:val="24"/>
          <w:szCs w:val="24"/>
        </w:rPr>
        <w:t xml:space="preserve"> </w:t>
      </w:r>
      <w:r w:rsidRPr="001804FC">
        <w:rPr>
          <w:rFonts w:hint="eastAsia"/>
          <w:sz w:val="24"/>
          <w:szCs w:val="24"/>
        </w:rPr>
        <w:t>Control</w:t>
      </w:r>
      <w:r w:rsidRPr="001804FC">
        <w:rPr>
          <w:sz w:val="24"/>
          <w:szCs w:val="24"/>
        </w:rPr>
        <w:t xml:space="preserve"> </w:t>
      </w:r>
      <w:r w:rsidRPr="001804FC">
        <w:rPr>
          <w:rFonts w:hint="eastAsia"/>
          <w:sz w:val="24"/>
          <w:szCs w:val="24"/>
        </w:rPr>
        <w:t>第</w:t>
      </w:r>
      <w:r w:rsidRPr="001804FC">
        <w:rPr>
          <w:rFonts w:hint="eastAsia"/>
          <w:sz w:val="24"/>
          <w:szCs w:val="24"/>
        </w:rPr>
        <w:t>3.4</w:t>
      </w:r>
      <w:r w:rsidRPr="001804FC">
        <w:rPr>
          <w:rFonts w:hint="eastAsia"/>
          <w:sz w:val="24"/>
          <w:szCs w:val="24"/>
        </w:rPr>
        <w:t>章）</w:t>
      </w:r>
    </w:p>
    <w:p w:rsidR="000E7AB9" w:rsidRPr="001804FC" w:rsidRDefault="000E7AB9" w:rsidP="000E7AB9">
      <w:pPr>
        <w:pStyle w:val="ListParagraph"/>
        <w:ind w:left="1140" w:firstLineChars="0" w:firstLine="0"/>
        <w:rPr>
          <w:sz w:val="24"/>
          <w:szCs w:val="24"/>
        </w:rPr>
      </w:pPr>
      <w:r w:rsidRPr="001804FC">
        <w:rPr>
          <w:rFonts w:hint="eastAsia"/>
          <w:sz w:val="24"/>
          <w:szCs w:val="24"/>
        </w:rPr>
        <w:t>Heat &amp; Vent Seat</w:t>
      </w:r>
      <w:r w:rsidRPr="001804FC">
        <w:rPr>
          <w:sz w:val="24"/>
          <w:szCs w:val="24"/>
        </w:rPr>
        <w:t xml:space="preserve"> (</w:t>
      </w:r>
      <w:r w:rsidRPr="001804FC">
        <w:rPr>
          <w:rFonts w:hint="eastAsia"/>
          <w:sz w:val="24"/>
          <w:szCs w:val="24"/>
        </w:rPr>
        <w:t xml:space="preserve">refer to </w:t>
      </w:r>
      <w:r w:rsidRPr="001804FC">
        <w:rPr>
          <w:sz w:val="24"/>
          <w:szCs w:val="24"/>
        </w:rPr>
        <w:t>Section 3.4 of PIS-2045 Vehicle Control for the setting method)</w:t>
      </w:r>
    </w:p>
    <w:p w:rsidR="000E7AB9" w:rsidRPr="00337A22" w:rsidRDefault="000E7AB9" w:rsidP="000E7AB9">
      <w:pPr>
        <w:pStyle w:val="ListParagraph"/>
        <w:numPr>
          <w:ilvl w:val="0"/>
          <w:numId w:val="20"/>
        </w:numPr>
        <w:ind w:firstLineChars="0"/>
        <w:rPr>
          <w:strike/>
          <w:sz w:val="24"/>
          <w:szCs w:val="24"/>
        </w:rPr>
      </w:pPr>
      <w:r w:rsidRPr="002227C0">
        <w:rPr>
          <w:rFonts w:hint="eastAsia"/>
          <w:strike/>
          <w:sz w:val="24"/>
          <w:szCs w:val="24"/>
        </w:rPr>
        <w:t>音频信息，即歌曲名称和艺术家（详见</w:t>
      </w:r>
      <w:r w:rsidRPr="002227C0">
        <w:rPr>
          <w:rFonts w:hint="eastAsia"/>
          <w:strike/>
          <w:sz w:val="24"/>
          <w:szCs w:val="24"/>
        </w:rPr>
        <w:t>PIS</w:t>
      </w:r>
      <w:r w:rsidRPr="002227C0">
        <w:rPr>
          <w:strike/>
          <w:sz w:val="24"/>
          <w:szCs w:val="24"/>
        </w:rPr>
        <w:t>-2025_Media</w:t>
      </w:r>
      <w:r w:rsidRPr="002227C0">
        <w:rPr>
          <w:rFonts w:hint="eastAsia"/>
          <w:strike/>
          <w:sz w:val="24"/>
          <w:szCs w:val="24"/>
        </w:rPr>
        <w:t>）或电台名称（详见</w:t>
      </w:r>
      <w:r w:rsidRPr="002227C0">
        <w:rPr>
          <w:rFonts w:hint="eastAsia"/>
          <w:strike/>
          <w:sz w:val="24"/>
          <w:szCs w:val="24"/>
        </w:rPr>
        <w:t>PIS-2024_Tuner</w:t>
      </w:r>
      <w:r w:rsidRPr="002227C0">
        <w:rPr>
          <w:rFonts w:hint="eastAsia"/>
          <w:strike/>
          <w:sz w:val="24"/>
          <w:szCs w:val="24"/>
        </w:rPr>
        <w:t>）（仅</w:t>
      </w:r>
      <w:r w:rsidRPr="00337A22">
        <w:rPr>
          <w:rFonts w:hint="eastAsia"/>
          <w:strike/>
          <w:sz w:val="24"/>
          <w:szCs w:val="24"/>
        </w:rPr>
        <w:t>用于极简模式，且有</w:t>
      </w:r>
      <w:ins w:id="23" w:author="Xiong Jiawen 熊嘉文(ESS,PATAC)" w:date="2020-04-29T10:42:00Z">
        <w:r w:rsidRPr="00337A22">
          <w:rPr>
            <w:rFonts w:hint="eastAsia"/>
            <w:strike/>
            <w:sz w:val="24"/>
            <w:szCs w:val="24"/>
          </w:rPr>
          <w:t>a</w:t>
        </w:r>
        <w:r w:rsidRPr="00337A22">
          <w:rPr>
            <w:strike/>
            <w:sz w:val="24"/>
            <w:szCs w:val="24"/>
          </w:rPr>
          <w:t>udio</w:t>
        </w:r>
      </w:ins>
      <w:del w:id="24" w:author="Xiong Jiawen 熊嘉文(ESS,PATAC)" w:date="2020-04-29T10:42:00Z">
        <w:r w:rsidRPr="00337A22" w:rsidDel="00CC0A66">
          <w:rPr>
            <w:rFonts w:hint="eastAsia"/>
            <w:strike/>
            <w:sz w:val="24"/>
            <w:szCs w:val="24"/>
          </w:rPr>
          <w:delText>音乐</w:delText>
        </w:r>
      </w:del>
      <w:r w:rsidRPr="00337A22">
        <w:rPr>
          <w:rFonts w:hint="eastAsia"/>
          <w:strike/>
          <w:sz w:val="24"/>
          <w:szCs w:val="24"/>
        </w:rPr>
        <w:t>在播放</w:t>
      </w:r>
      <w:ins w:id="25" w:author="Xiong Jiawen 熊嘉文(ESS,PATAC)" w:date="2020-04-29T10:42:00Z">
        <w:r w:rsidRPr="00337A22">
          <w:rPr>
            <w:rFonts w:hint="eastAsia"/>
            <w:strike/>
            <w:sz w:val="24"/>
            <w:szCs w:val="24"/>
          </w:rPr>
          <w:t>，</w:t>
        </w:r>
      </w:ins>
      <w:ins w:id="26" w:author="Xiong Jiawen 熊嘉文(ESS,PATAC)" w:date="2020-04-29T10:43:00Z">
        <w:r w:rsidRPr="00337A22">
          <w:rPr>
            <w:rFonts w:hint="eastAsia"/>
            <w:strike/>
            <w:sz w:val="24"/>
            <w:szCs w:val="24"/>
          </w:rPr>
          <w:t>包括网络和本地音源</w:t>
        </w:r>
      </w:ins>
      <w:r w:rsidRPr="00337A22">
        <w:rPr>
          <w:rFonts w:hint="eastAsia"/>
          <w:strike/>
          <w:sz w:val="24"/>
          <w:szCs w:val="24"/>
        </w:rPr>
        <w:t>）</w:t>
      </w:r>
    </w:p>
    <w:p w:rsidR="000E7AB9" w:rsidRPr="00337A22" w:rsidRDefault="000E7AB9" w:rsidP="000E7AB9">
      <w:pPr>
        <w:pStyle w:val="ListParagraph"/>
        <w:ind w:left="1140" w:firstLineChars="0" w:firstLine="0"/>
        <w:rPr>
          <w:strike/>
          <w:sz w:val="24"/>
          <w:szCs w:val="24"/>
        </w:rPr>
      </w:pPr>
      <w:r w:rsidRPr="00337A22">
        <w:rPr>
          <w:strike/>
          <w:sz w:val="24"/>
          <w:szCs w:val="24"/>
        </w:rPr>
        <w:t xml:space="preserve">Media Information, that is song names and artists (see more in PIS-2025_Media) or tuner </w:t>
      </w:r>
      <w:r w:rsidRPr="00337A22">
        <w:rPr>
          <w:rFonts w:hint="eastAsia"/>
          <w:strike/>
          <w:sz w:val="24"/>
          <w:szCs w:val="24"/>
        </w:rPr>
        <w:t>(</w:t>
      </w:r>
      <w:r w:rsidRPr="00337A22">
        <w:rPr>
          <w:strike/>
          <w:sz w:val="24"/>
          <w:szCs w:val="24"/>
        </w:rPr>
        <w:t>see more in PIS-2024_Tuner) (Only apply to stealth mode, and audio playing, including network source and local source)</w:t>
      </w:r>
    </w:p>
    <w:p w:rsidR="000E7AB9" w:rsidRPr="000E7AB9" w:rsidRDefault="000E7AB9" w:rsidP="005107E2">
      <w:pPr>
        <w:pStyle w:val="ListParagraph"/>
        <w:ind w:left="1140" w:firstLineChars="0" w:firstLine="0"/>
        <w:rPr>
          <w:strike/>
          <w:sz w:val="24"/>
          <w:szCs w:val="24"/>
        </w:rPr>
      </w:pPr>
    </w:p>
    <w:p w:rsidR="004A5B6A" w:rsidRPr="001804FC" w:rsidRDefault="004A5B6A" w:rsidP="004A5B6A">
      <w:pPr>
        <w:pStyle w:val="Heading1"/>
        <w:numPr>
          <w:ilvl w:val="0"/>
          <w:numId w:val="1"/>
        </w:numPr>
      </w:pPr>
      <w:bookmarkStart w:id="27" w:name="_Toc2761563"/>
      <w:bookmarkStart w:id="28" w:name="_Toc36814745"/>
      <w:bookmarkStart w:id="29" w:name="_Toc392244681"/>
      <w:bookmarkEnd w:id="11"/>
      <w:r w:rsidRPr="001804FC">
        <w:rPr>
          <w:rFonts w:hint="eastAsia"/>
        </w:rPr>
        <w:lastRenderedPageBreak/>
        <w:t>系统需求</w:t>
      </w:r>
      <w:bookmarkEnd w:id="27"/>
      <w:r w:rsidR="008A056B" w:rsidRPr="001804FC">
        <w:t>/System Requirements</w:t>
      </w:r>
      <w:bookmarkEnd w:id="28"/>
    </w:p>
    <w:p w:rsidR="004A5B6A" w:rsidRPr="001804FC" w:rsidRDefault="004A5B6A" w:rsidP="004A5B6A">
      <w:pPr>
        <w:pStyle w:val="Heading2"/>
        <w:numPr>
          <w:ilvl w:val="1"/>
          <w:numId w:val="1"/>
        </w:numPr>
      </w:pPr>
      <w:bookmarkStart w:id="30" w:name="_Toc2761564"/>
      <w:bookmarkStart w:id="31" w:name="_Toc36814746"/>
      <w:r w:rsidRPr="001804FC">
        <w:rPr>
          <w:rFonts w:hint="eastAsia"/>
        </w:rPr>
        <w:t>账号相关</w:t>
      </w:r>
      <w:bookmarkEnd w:id="30"/>
      <w:r w:rsidR="008A056B" w:rsidRPr="001804FC">
        <w:t>/Account</w:t>
      </w:r>
      <w:bookmarkEnd w:id="31"/>
    </w:p>
    <w:p w:rsidR="004A5B6A" w:rsidRPr="001804FC" w:rsidRDefault="004A5B6A" w:rsidP="004A5B6A">
      <w:pPr>
        <w:ind w:firstLine="420"/>
        <w:rPr>
          <w:sz w:val="24"/>
          <w:szCs w:val="24"/>
        </w:rPr>
      </w:pPr>
      <w:r w:rsidRPr="001804FC">
        <w:rPr>
          <w:rFonts w:hint="eastAsia"/>
          <w:sz w:val="24"/>
          <w:szCs w:val="24"/>
        </w:rPr>
        <w:t>NA</w:t>
      </w:r>
    </w:p>
    <w:p w:rsidR="004A5B6A" w:rsidRPr="001804FC" w:rsidRDefault="004A5B6A" w:rsidP="004A5B6A">
      <w:pPr>
        <w:pStyle w:val="Heading2"/>
        <w:numPr>
          <w:ilvl w:val="1"/>
          <w:numId w:val="1"/>
        </w:numPr>
      </w:pPr>
      <w:bookmarkStart w:id="32" w:name="_Toc2761565"/>
      <w:bookmarkStart w:id="33" w:name="_Toc36814747"/>
      <w:r w:rsidRPr="001804FC">
        <w:rPr>
          <w:rFonts w:hint="eastAsia"/>
        </w:rPr>
        <w:t>应用内设置</w:t>
      </w:r>
      <w:bookmarkEnd w:id="32"/>
      <w:r w:rsidR="008A056B" w:rsidRPr="001804FC">
        <w:t>/In-application Setting</w:t>
      </w:r>
      <w:bookmarkEnd w:id="33"/>
    </w:p>
    <w:p w:rsidR="004A5B6A" w:rsidRPr="001804FC" w:rsidRDefault="004A5B6A" w:rsidP="004A5B6A">
      <w:pPr>
        <w:ind w:firstLine="420"/>
        <w:rPr>
          <w:sz w:val="24"/>
          <w:szCs w:val="24"/>
        </w:rPr>
      </w:pPr>
      <w:r w:rsidRPr="001804FC">
        <w:rPr>
          <w:rFonts w:hint="eastAsia"/>
          <w:sz w:val="24"/>
          <w:szCs w:val="24"/>
        </w:rPr>
        <w:t>NA</w:t>
      </w:r>
    </w:p>
    <w:p w:rsidR="004A5B6A" w:rsidRPr="001804FC" w:rsidRDefault="004A5B6A" w:rsidP="004A5B6A">
      <w:pPr>
        <w:pStyle w:val="Heading2"/>
        <w:numPr>
          <w:ilvl w:val="1"/>
          <w:numId w:val="1"/>
        </w:numPr>
      </w:pPr>
      <w:bookmarkStart w:id="34" w:name="_Toc2761566"/>
      <w:bookmarkStart w:id="35" w:name="_Toc36814748"/>
      <w:r w:rsidRPr="001804FC">
        <w:rPr>
          <w:rFonts w:hint="eastAsia"/>
        </w:rPr>
        <w:t>外部调用</w:t>
      </w:r>
      <w:bookmarkEnd w:id="34"/>
      <w:r w:rsidR="008A056B" w:rsidRPr="001804FC">
        <w:t>/External Call</w:t>
      </w:r>
      <w:bookmarkEnd w:id="35"/>
    </w:p>
    <w:p w:rsidR="004A5B6A" w:rsidRPr="001804FC" w:rsidRDefault="004A5B6A" w:rsidP="004A5B6A">
      <w:pPr>
        <w:ind w:firstLine="420"/>
        <w:rPr>
          <w:sz w:val="24"/>
          <w:szCs w:val="24"/>
        </w:rPr>
      </w:pPr>
      <w:bookmarkStart w:id="36" w:name="OLE_LINK1"/>
      <w:bookmarkStart w:id="37" w:name="OLE_LINK2"/>
      <w:r w:rsidRPr="001804FC">
        <w:rPr>
          <w:rFonts w:hint="eastAsia"/>
          <w:sz w:val="24"/>
          <w:szCs w:val="24"/>
        </w:rPr>
        <w:t>NA</w:t>
      </w:r>
    </w:p>
    <w:p w:rsidR="004A5B6A" w:rsidRPr="001804FC" w:rsidRDefault="004A5B6A" w:rsidP="004A5B6A">
      <w:pPr>
        <w:pStyle w:val="Heading2"/>
        <w:numPr>
          <w:ilvl w:val="1"/>
          <w:numId w:val="1"/>
        </w:numPr>
      </w:pPr>
      <w:bookmarkStart w:id="38" w:name="_Toc2761567"/>
      <w:bookmarkStart w:id="39" w:name="_Toc36814749"/>
      <w:bookmarkEnd w:id="36"/>
      <w:bookmarkEnd w:id="37"/>
      <w:r w:rsidRPr="001804FC">
        <w:rPr>
          <w:rFonts w:hint="eastAsia"/>
        </w:rPr>
        <w:t>数据维护</w:t>
      </w:r>
      <w:bookmarkEnd w:id="38"/>
      <w:r w:rsidR="008A056B" w:rsidRPr="001804FC">
        <w:t>/Data Maintenance</w:t>
      </w:r>
      <w:bookmarkEnd w:id="39"/>
    </w:p>
    <w:p w:rsidR="004A5B6A" w:rsidRPr="001804FC" w:rsidRDefault="004A5B6A" w:rsidP="004A5B6A">
      <w:pPr>
        <w:ind w:firstLine="420"/>
        <w:rPr>
          <w:sz w:val="24"/>
          <w:szCs w:val="24"/>
        </w:rPr>
      </w:pPr>
      <w:r w:rsidRPr="001804FC">
        <w:rPr>
          <w:rFonts w:hint="eastAsia"/>
          <w:sz w:val="24"/>
          <w:szCs w:val="24"/>
        </w:rPr>
        <w:t>NA</w:t>
      </w:r>
    </w:p>
    <w:p w:rsidR="004A5B6A" w:rsidRPr="001804FC" w:rsidRDefault="004A5B6A" w:rsidP="004A5B6A">
      <w:pPr>
        <w:pStyle w:val="Heading2"/>
        <w:numPr>
          <w:ilvl w:val="1"/>
          <w:numId w:val="1"/>
        </w:numPr>
      </w:pPr>
      <w:bookmarkStart w:id="40" w:name="_Toc2761568"/>
      <w:bookmarkStart w:id="41" w:name="_Toc36814750"/>
      <w:r w:rsidRPr="001804FC">
        <w:rPr>
          <w:rFonts w:hint="eastAsia"/>
        </w:rPr>
        <w:t>版本升级</w:t>
      </w:r>
      <w:bookmarkEnd w:id="40"/>
      <w:r w:rsidR="008A056B" w:rsidRPr="001804FC">
        <w:t>/Version Upgrade</w:t>
      </w:r>
      <w:bookmarkEnd w:id="41"/>
    </w:p>
    <w:p w:rsidR="00C3202B" w:rsidRPr="001804FC" w:rsidRDefault="009A760B" w:rsidP="004A5B6A">
      <w:pPr>
        <w:ind w:firstLine="420"/>
        <w:rPr>
          <w:sz w:val="24"/>
          <w:szCs w:val="24"/>
        </w:rPr>
      </w:pPr>
      <w:r w:rsidRPr="001804FC">
        <w:rPr>
          <w:rFonts w:hint="eastAsia"/>
          <w:sz w:val="24"/>
          <w:szCs w:val="24"/>
        </w:rPr>
        <w:t>软件能力应当支持</w:t>
      </w:r>
      <w:r w:rsidRPr="001804FC">
        <w:rPr>
          <w:rFonts w:hint="eastAsia"/>
          <w:sz w:val="24"/>
          <w:szCs w:val="24"/>
        </w:rPr>
        <w:t>OTA</w:t>
      </w:r>
      <w:r w:rsidRPr="001804FC">
        <w:rPr>
          <w:rFonts w:hint="eastAsia"/>
          <w:sz w:val="24"/>
          <w:szCs w:val="24"/>
        </w:rPr>
        <w:t>升级，且跟随系统升级</w:t>
      </w:r>
      <w:r w:rsidR="004A5B6A" w:rsidRPr="001804FC">
        <w:rPr>
          <w:rFonts w:hint="eastAsia"/>
          <w:sz w:val="24"/>
          <w:szCs w:val="24"/>
        </w:rPr>
        <w:t>。</w:t>
      </w:r>
    </w:p>
    <w:p w:rsidR="004A5B6A" w:rsidRPr="001804FC" w:rsidRDefault="00C3202B" w:rsidP="004A5B6A">
      <w:pPr>
        <w:ind w:firstLine="420"/>
        <w:rPr>
          <w:sz w:val="24"/>
          <w:szCs w:val="24"/>
        </w:rPr>
      </w:pPr>
      <w:r w:rsidRPr="001804FC">
        <w:rPr>
          <w:sz w:val="24"/>
          <w:szCs w:val="24"/>
        </w:rPr>
        <w:t>The software capabilities shall support OTA upgrade and upgrade with the system.</w:t>
      </w:r>
    </w:p>
    <w:p w:rsidR="004A5B6A" w:rsidRPr="001804FC" w:rsidRDefault="004A5B6A" w:rsidP="004A5B6A">
      <w:pPr>
        <w:pStyle w:val="Heading2"/>
        <w:numPr>
          <w:ilvl w:val="1"/>
          <w:numId w:val="1"/>
        </w:numPr>
      </w:pPr>
      <w:bookmarkStart w:id="42" w:name="_Toc2761569"/>
      <w:bookmarkStart w:id="43" w:name="_Toc36814751"/>
      <w:r w:rsidRPr="001804FC">
        <w:rPr>
          <w:rFonts w:hint="eastAsia"/>
        </w:rPr>
        <w:t>埋点需求</w:t>
      </w:r>
      <w:bookmarkEnd w:id="42"/>
      <w:r w:rsidR="008A056B" w:rsidRPr="001804FC">
        <w:t>/Event Tracking Requirements</w:t>
      </w:r>
      <w:bookmarkEnd w:id="43"/>
    </w:p>
    <w:p w:rsidR="004A5B6A" w:rsidRPr="001804FC" w:rsidRDefault="004A5B6A" w:rsidP="004A5B6A">
      <w:pPr>
        <w:ind w:firstLine="420"/>
        <w:rPr>
          <w:sz w:val="24"/>
          <w:szCs w:val="24"/>
        </w:rPr>
      </w:pPr>
      <w:r w:rsidRPr="001804FC">
        <w:rPr>
          <w:rFonts w:hint="eastAsia"/>
          <w:sz w:val="24"/>
          <w:szCs w:val="24"/>
        </w:rPr>
        <w:t>NA</w:t>
      </w:r>
    </w:p>
    <w:p w:rsidR="008A056B" w:rsidRPr="001804FC" w:rsidRDefault="004A5B6A" w:rsidP="004A5B6A">
      <w:pPr>
        <w:pStyle w:val="Heading2"/>
        <w:numPr>
          <w:ilvl w:val="1"/>
          <w:numId w:val="1"/>
        </w:numPr>
      </w:pPr>
      <w:bookmarkStart w:id="44" w:name="_Toc2761570"/>
      <w:bookmarkStart w:id="45" w:name="_Toc36814752"/>
      <w:r w:rsidRPr="001804FC">
        <w:rPr>
          <w:rFonts w:hint="eastAsia"/>
        </w:rPr>
        <w:t>相关</w:t>
      </w:r>
      <w:r w:rsidRPr="001804FC">
        <w:rPr>
          <w:rFonts w:hint="eastAsia"/>
        </w:rPr>
        <w:t>CAN</w:t>
      </w:r>
      <w:r w:rsidRPr="001804FC">
        <w:rPr>
          <w:rFonts w:hint="eastAsia"/>
        </w:rPr>
        <w:t>信号</w:t>
      </w:r>
      <w:bookmarkEnd w:id="44"/>
      <w:r w:rsidR="008A056B" w:rsidRPr="001804FC">
        <w:rPr>
          <w:rFonts w:hint="eastAsia"/>
        </w:rPr>
        <w:t>/</w:t>
      </w:r>
      <w:r w:rsidR="008A056B" w:rsidRPr="001804FC">
        <w:t>Related CAN Signals</w:t>
      </w:r>
      <w:bookmarkEnd w:id="45"/>
    </w:p>
    <w:p w:rsidR="004A5B6A" w:rsidRPr="001804FC" w:rsidRDefault="004A5B6A" w:rsidP="004A5B6A">
      <w:pPr>
        <w:ind w:firstLine="420"/>
        <w:rPr>
          <w:sz w:val="24"/>
          <w:szCs w:val="24"/>
        </w:rPr>
      </w:pPr>
      <w:r w:rsidRPr="001804FC">
        <w:rPr>
          <w:rFonts w:hint="eastAsia"/>
          <w:sz w:val="24"/>
          <w:szCs w:val="24"/>
        </w:rPr>
        <w:t>NA</w:t>
      </w:r>
    </w:p>
    <w:p w:rsidR="004A5B6A" w:rsidRPr="001804FC" w:rsidRDefault="004A5B6A" w:rsidP="008A056B">
      <w:pPr>
        <w:pStyle w:val="Heading2"/>
        <w:numPr>
          <w:ilvl w:val="1"/>
          <w:numId w:val="1"/>
        </w:numPr>
      </w:pPr>
      <w:bookmarkStart w:id="46" w:name="_Toc2761571"/>
      <w:bookmarkStart w:id="47" w:name="_Toc36814753"/>
      <w:r w:rsidRPr="001804FC">
        <w:rPr>
          <w:rFonts w:hint="eastAsia"/>
        </w:rPr>
        <w:t>相关标定项</w:t>
      </w:r>
      <w:bookmarkEnd w:id="46"/>
      <w:r w:rsidR="008A056B" w:rsidRPr="001804FC">
        <w:rPr>
          <w:rFonts w:hint="eastAsia"/>
        </w:rPr>
        <w:t>/</w:t>
      </w:r>
      <w:r w:rsidR="008A056B" w:rsidRPr="001804FC">
        <w:t>Related Calibration Items</w:t>
      </w:r>
      <w:bookmarkEnd w:id="47"/>
    </w:p>
    <w:tbl>
      <w:tblPr>
        <w:tblStyle w:val="TableGrid"/>
        <w:tblW w:w="0" w:type="auto"/>
        <w:tblInd w:w="198" w:type="dxa"/>
        <w:tblLook w:val="04A0" w:firstRow="1" w:lastRow="0" w:firstColumn="1" w:lastColumn="0" w:noHBand="0" w:noVBand="1"/>
      </w:tblPr>
      <w:tblGrid>
        <w:gridCol w:w="3059"/>
        <w:gridCol w:w="6705"/>
      </w:tblGrid>
      <w:tr w:rsidR="001804FC" w:rsidRPr="001804FC" w:rsidTr="000E49A4">
        <w:tc>
          <w:tcPr>
            <w:tcW w:w="2520" w:type="dxa"/>
          </w:tcPr>
          <w:p w:rsidR="00C3202B" w:rsidRPr="001804FC" w:rsidRDefault="000E49A4" w:rsidP="000E49A4">
            <w:pPr>
              <w:jc w:val="center"/>
              <w:rPr>
                <w:sz w:val="24"/>
                <w:szCs w:val="24"/>
              </w:rPr>
            </w:pPr>
            <w:r w:rsidRPr="001804FC">
              <w:rPr>
                <w:rFonts w:hint="eastAsia"/>
                <w:sz w:val="24"/>
                <w:szCs w:val="24"/>
              </w:rPr>
              <w:t>相关标定项</w:t>
            </w:r>
          </w:p>
          <w:p w:rsidR="000E49A4" w:rsidRPr="001804FC" w:rsidRDefault="00C3202B" w:rsidP="000E49A4">
            <w:pPr>
              <w:jc w:val="center"/>
              <w:rPr>
                <w:sz w:val="24"/>
                <w:szCs w:val="24"/>
              </w:rPr>
            </w:pPr>
            <w:r w:rsidRPr="001804FC">
              <w:rPr>
                <w:sz w:val="24"/>
                <w:szCs w:val="24"/>
              </w:rPr>
              <w:t>Related calibration item</w:t>
            </w:r>
          </w:p>
        </w:tc>
        <w:tc>
          <w:tcPr>
            <w:tcW w:w="7110" w:type="dxa"/>
          </w:tcPr>
          <w:p w:rsidR="000E49A4" w:rsidRPr="001804FC" w:rsidRDefault="000E49A4" w:rsidP="000E49A4">
            <w:pPr>
              <w:jc w:val="center"/>
              <w:rPr>
                <w:sz w:val="24"/>
                <w:szCs w:val="24"/>
              </w:rPr>
            </w:pPr>
            <w:r w:rsidRPr="001804FC">
              <w:rPr>
                <w:rFonts w:hint="eastAsia"/>
                <w:sz w:val="24"/>
                <w:szCs w:val="24"/>
              </w:rPr>
              <w:t>描述</w:t>
            </w:r>
          </w:p>
          <w:p w:rsidR="00C3202B" w:rsidRPr="001804FC" w:rsidRDefault="00C3202B" w:rsidP="000E49A4">
            <w:pPr>
              <w:jc w:val="center"/>
              <w:rPr>
                <w:sz w:val="24"/>
                <w:szCs w:val="24"/>
              </w:rPr>
            </w:pPr>
            <w:r w:rsidRPr="001804FC">
              <w:rPr>
                <w:sz w:val="24"/>
                <w:szCs w:val="24"/>
              </w:rPr>
              <w:t>Description</w:t>
            </w:r>
          </w:p>
        </w:tc>
      </w:tr>
      <w:tr w:rsidR="001804FC" w:rsidRPr="001804FC" w:rsidTr="000E49A4">
        <w:tc>
          <w:tcPr>
            <w:tcW w:w="2520" w:type="dxa"/>
          </w:tcPr>
          <w:p w:rsidR="000E49A4" w:rsidRPr="001804FC" w:rsidRDefault="000E49A4" w:rsidP="00DB7122">
            <w:pPr>
              <w:jc w:val="center"/>
              <w:rPr>
                <w:sz w:val="24"/>
                <w:szCs w:val="24"/>
              </w:rPr>
            </w:pPr>
            <w:r w:rsidRPr="001804FC">
              <w:rPr>
                <w:rFonts w:hint="eastAsia"/>
                <w:i/>
                <w:sz w:val="24"/>
              </w:rPr>
              <w:t>P</w:t>
            </w:r>
            <w:r w:rsidR="00DB7122" w:rsidRPr="001804FC">
              <w:rPr>
                <w:rFonts w:hint="eastAsia"/>
                <w:i/>
                <w:sz w:val="24"/>
              </w:rPr>
              <w:t>_STEALTH</w:t>
            </w:r>
            <w:r w:rsidRPr="001804FC">
              <w:rPr>
                <w:rFonts w:hint="eastAsia"/>
                <w:i/>
                <w:sz w:val="24"/>
              </w:rPr>
              <w:t>_T</w:t>
            </w:r>
            <w:r w:rsidR="00DB7122" w:rsidRPr="001804FC">
              <w:rPr>
                <w:i/>
                <w:sz w:val="24"/>
              </w:rPr>
              <w:t>IME</w:t>
            </w:r>
          </w:p>
        </w:tc>
        <w:tc>
          <w:tcPr>
            <w:tcW w:w="7110" w:type="dxa"/>
          </w:tcPr>
          <w:p w:rsidR="000E49A4" w:rsidRPr="001804FC" w:rsidRDefault="000E49A4" w:rsidP="000E49A4">
            <w:pPr>
              <w:jc w:val="left"/>
              <w:rPr>
                <w:sz w:val="24"/>
                <w:szCs w:val="24"/>
              </w:rPr>
            </w:pPr>
            <w:r w:rsidRPr="001804FC">
              <w:rPr>
                <w:rFonts w:hint="eastAsia"/>
                <w:sz w:val="24"/>
                <w:szCs w:val="24"/>
              </w:rPr>
              <w:t>单位：秒</w:t>
            </w:r>
          </w:p>
          <w:p w:rsidR="00C3202B" w:rsidRPr="001804FC" w:rsidRDefault="00C3202B" w:rsidP="000E49A4">
            <w:pPr>
              <w:jc w:val="left"/>
              <w:rPr>
                <w:sz w:val="24"/>
                <w:szCs w:val="24"/>
              </w:rPr>
            </w:pPr>
            <w:r w:rsidRPr="001804FC">
              <w:rPr>
                <w:sz w:val="24"/>
                <w:szCs w:val="24"/>
              </w:rPr>
              <w:lastRenderedPageBreak/>
              <w:t>Unit: second</w:t>
            </w:r>
          </w:p>
          <w:p w:rsidR="00C3202B" w:rsidRPr="001804FC" w:rsidRDefault="000E49A4" w:rsidP="009142A4">
            <w:pPr>
              <w:jc w:val="left"/>
              <w:rPr>
                <w:sz w:val="24"/>
                <w:szCs w:val="24"/>
              </w:rPr>
            </w:pPr>
            <w:r w:rsidRPr="001804FC">
              <w:rPr>
                <w:rFonts w:hint="eastAsia"/>
                <w:sz w:val="24"/>
                <w:szCs w:val="24"/>
              </w:rPr>
              <w:t>当仪表处于</w:t>
            </w:r>
            <w:r w:rsidR="009142A4" w:rsidRPr="001804FC">
              <w:rPr>
                <w:rFonts w:hint="eastAsia"/>
                <w:sz w:val="24"/>
                <w:szCs w:val="24"/>
              </w:rPr>
              <w:t>极简</w:t>
            </w:r>
            <w:r w:rsidRPr="001804FC">
              <w:rPr>
                <w:rFonts w:hint="eastAsia"/>
                <w:sz w:val="24"/>
                <w:szCs w:val="24"/>
              </w:rPr>
              <w:t>模式，用于标定多少时间内用户没有相关操作会导致</w:t>
            </w:r>
            <w:r w:rsidR="00A35C0F" w:rsidRPr="001804FC">
              <w:rPr>
                <w:rFonts w:hint="eastAsia"/>
                <w:sz w:val="24"/>
                <w:szCs w:val="24"/>
              </w:rPr>
              <w:t>中控</w:t>
            </w:r>
            <w:r w:rsidRPr="001804FC">
              <w:rPr>
                <w:rFonts w:hint="eastAsia"/>
                <w:sz w:val="24"/>
                <w:szCs w:val="24"/>
              </w:rPr>
              <w:t>进入</w:t>
            </w:r>
            <w:r w:rsidR="009142A4" w:rsidRPr="001804FC">
              <w:rPr>
                <w:rFonts w:hint="eastAsia"/>
                <w:sz w:val="24"/>
                <w:szCs w:val="24"/>
              </w:rPr>
              <w:t>极简</w:t>
            </w:r>
            <w:r w:rsidRPr="001804FC">
              <w:rPr>
                <w:rFonts w:hint="eastAsia"/>
                <w:sz w:val="24"/>
                <w:szCs w:val="24"/>
              </w:rPr>
              <w:t>模式。</w:t>
            </w:r>
          </w:p>
          <w:p w:rsidR="000E49A4" w:rsidRPr="001804FC" w:rsidRDefault="00C3202B" w:rsidP="00157D66">
            <w:pPr>
              <w:jc w:val="left"/>
              <w:rPr>
                <w:sz w:val="24"/>
                <w:szCs w:val="24"/>
              </w:rPr>
            </w:pPr>
            <w:r w:rsidRPr="001804FC">
              <w:rPr>
                <w:sz w:val="24"/>
                <w:szCs w:val="24"/>
              </w:rPr>
              <w:t xml:space="preserve">When the instrument panel </w:t>
            </w:r>
            <w:r w:rsidR="00157D66" w:rsidRPr="001804FC">
              <w:rPr>
                <w:rFonts w:hint="eastAsia"/>
                <w:sz w:val="24"/>
                <w:szCs w:val="24"/>
              </w:rPr>
              <w:t>is in</w:t>
            </w:r>
            <w:r w:rsidRPr="001804FC">
              <w:rPr>
                <w:sz w:val="24"/>
                <w:szCs w:val="24"/>
              </w:rPr>
              <w:t xml:space="preserve"> Stealth mode, it is used to calibrate </w:t>
            </w:r>
            <w:r w:rsidR="00157D66" w:rsidRPr="001804FC">
              <w:rPr>
                <w:rFonts w:hint="eastAsia"/>
                <w:sz w:val="24"/>
                <w:szCs w:val="24"/>
              </w:rPr>
              <w:t xml:space="preserve">the time </w:t>
            </w:r>
            <w:r w:rsidRPr="001804FC">
              <w:rPr>
                <w:sz w:val="24"/>
                <w:szCs w:val="24"/>
              </w:rPr>
              <w:t xml:space="preserve">within which the user does not conduct the related operation, </w:t>
            </w:r>
            <w:r w:rsidR="00157D66" w:rsidRPr="001804FC">
              <w:rPr>
                <w:rFonts w:hint="eastAsia"/>
                <w:sz w:val="24"/>
                <w:szCs w:val="24"/>
              </w:rPr>
              <w:t xml:space="preserve">then </w:t>
            </w:r>
            <w:r w:rsidRPr="001804FC">
              <w:rPr>
                <w:sz w:val="24"/>
                <w:szCs w:val="24"/>
              </w:rPr>
              <w:t xml:space="preserve">the central control console shall </w:t>
            </w:r>
            <w:r w:rsidR="00157D66" w:rsidRPr="001804FC">
              <w:rPr>
                <w:rFonts w:hint="eastAsia"/>
                <w:sz w:val="24"/>
                <w:szCs w:val="24"/>
              </w:rPr>
              <w:t>enter</w:t>
            </w:r>
            <w:r w:rsidRPr="001804FC">
              <w:rPr>
                <w:sz w:val="24"/>
                <w:szCs w:val="24"/>
              </w:rPr>
              <w:t xml:space="preserve"> the Stealth mode.</w:t>
            </w:r>
          </w:p>
          <w:p w:rsidR="00B7714E" w:rsidRPr="001804FC" w:rsidRDefault="00B7714E" w:rsidP="00157D66">
            <w:pPr>
              <w:jc w:val="left"/>
              <w:rPr>
                <w:sz w:val="24"/>
                <w:szCs w:val="24"/>
              </w:rPr>
            </w:pPr>
            <w:r w:rsidRPr="001804FC">
              <w:rPr>
                <w:rFonts w:hint="eastAsia"/>
                <w:sz w:val="24"/>
                <w:szCs w:val="24"/>
              </w:rPr>
              <w:t>默认值：</w:t>
            </w:r>
            <w:r w:rsidRPr="001804FC">
              <w:rPr>
                <w:rFonts w:hint="eastAsia"/>
                <w:sz w:val="24"/>
                <w:szCs w:val="24"/>
              </w:rPr>
              <w:t>10</w:t>
            </w:r>
            <w:r w:rsidRPr="001804FC">
              <w:rPr>
                <w:rFonts w:hint="eastAsia"/>
                <w:sz w:val="24"/>
                <w:szCs w:val="24"/>
              </w:rPr>
              <w:t>秒</w:t>
            </w:r>
          </w:p>
          <w:p w:rsidR="00B7714E" w:rsidRPr="001804FC" w:rsidRDefault="00B7714E" w:rsidP="00157D66">
            <w:pPr>
              <w:jc w:val="left"/>
              <w:rPr>
                <w:sz w:val="24"/>
                <w:szCs w:val="24"/>
              </w:rPr>
            </w:pPr>
            <w:r w:rsidRPr="001804FC">
              <w:rPr>
                <w:rFonts w:hint="eastAsia"/>
                <w:sz w:val="24"/>
                <w:szCs w:val="24"/>
              </w:rPr>
              <w:t>Default: 10 seconds</w:t>
            </w:r>
          </w:p>
        </w:tc>
      </w:tr>
      <w:tr w:rsidR="0067169E" w:rsidRPr="001804FC" w:rsidTr="000E49A4">
        <w:tc>
          <w:tcPr>
            <w:tcW w:w="2520" w:type="dxa"/>
          </w:tcPr>
          <w:p w:rsidR="0067169E" w:rsidRPr="00337A22" w:rsidRDefault="0067169E" w:rsidP="00DB7122">
            <w:pPr>
              <w:jc w:val="center"/>
              <w:rPr>
                <w:i/>
                <w:sz w:val="24"/>
                <w:highlight w:val="yellow"/>
              </w:rPr>
            </w:pPr>
            <w:r w:rsidRPr="00337A22">
              <w:rPr>
                <w:i/>
                <w:sz w:val="24"/>
                <w:highlight w:val="yellow"/>
              </w:rPr>
              <w:lastRenderedPageBreak/>
              <w:t>P_DND_MODE_ENABLED</w:t>
            </w:r>
          </w:p>
        </w:tc>
        <w:tc>
          <w:tcPr>
            <w:tcW w:w="7110" w:type="dxa"/>
          </w:tcPr>
          <w:p w:rsidR="0067169E" w:rsidRPr="00337A22" w:rsidRDefault="0067169E" w:rsidP="000E49A4">
            <w:pPr>
              <w:jc w:val="left"/>
              <w:rPr>
                <w:sz w:val="24"/>
                <w:szCs w:val="24"/>
                <w:highlight w:val="yellow"/>
              </w:rPr>
            </w:pPr>
            <w:r w:rsidRPr="00337A22">
              <w:rPr>
                <w:rFonts w:hint="eastAsia"/>
                <w:sz w:val="24"/>
                <w:szCs w:val="24"/>
                <w:highlight w:val="yellow"/>
              </w:rPr>
              <w:t>用于标定</w:t>
            </w:r>
            <w:r w:rsidRPr="00337A22">
              <w:rPr>
                <w:rFonts w:hint="eastAsia"/>
                <w:sz w:val="24"/>
                <w:szCs w:val="24"/>
                <w:highlight w:val="yellow"/>
              </w:rPr>
              <w:t>DND</w:t>
            </w:r>
            <w:r w:rsidRPr="00337A22">
              <w:rPr>
                <w:rFonts w:hint="eastAsia"/>
                <w:sz w:val="24"/>
                <w:szCs w:val="24"/>
                <w:highlight w:val="yellow"/>
              </w:rPr>
              <w:t>模式是否开启。</w:t>
            </w:r>
          </w:p>
        </w:tc>
      </w:tr>
      <w:tr w:rsidR="0067169E" w:rsidRPr="001804FC" w:rsidTr="000E49A4">
        <w:tc>
          <w:tcPr>
            <w:tcW w:w="2520" w:type="dxa"/>
          </w:tcPr>
          <w:p w:rsidR="0067169E" w:rsidRPr="00337A22" w:rsidRDefault="0067169E" w:rsidP="00DB7122">
            <w:pPr>
              <w:jc w:val="center"/>
              <w:rPr>
                <w:i/>
                <w:sz w:val="24"/>
                <w:highlight w:val="yellow"/>
              </w:rPr>
            </w:pPr>
            <w:r w:rsidRPr="00337A22">
              <w:rPr>
                <w:i/>
                <w:sz w:val="24"/>
                <w:highlight w:val="yellow"/>
              </w:rPr>
              <w:t>P_STEALTH_MODE_ENABLED</w:t>
            </w:r>
          </w:p>
        </w:tc>
        <w:tc>
          <w:tcPr>
            <w:tcW w:w="7110" w:type="dxa"/>
          </w:tcPr>
          <w:p w:rsidR="0067169E" w:rsidRPr="00337A22" w:rsidRDefault="0067169E" w:rsidP="000E49A4">
            <w:pPr>
              <w:jc w:val="left"/>
              <w:rPr>
                <w:sz w:val="24"/>
                <w:szCs w:val="24"/>
                <w:highlight w:val="yellow"/>
              </w:rPr>
            </w:pPr>
            <w:r w:rsidRPr="00337A22">
              <w:rPr>
                <w:rFonts w:hint="eastAsia"/>
                <w:sz w:val="24"/>
                <w:szCs w:val="24"/>
                <w:highlight w:val="yellow"/>
              </w:rPr>
              <w:t>用于标定极简模式是否开启。</w:t>
            </w:r>
          </w:p>
        </w:tc>
      </w:tr>
      <w:tr w:rsidR="00703C81" w:rsidRPr="001804FC" w:rsidTr="000E49A4">
        <w:tc>
          <w:tcPr>
            <w:tcW w:w="2520" w:type="dxa"/>
          </w:tcPr>
          <w:p w:rsidR="00703C81" w:rsidRPr="00337A22" w:rsidRDefault="00703C81" w:rsidP="001978E5">
            <w:pPr>
              <w:jc w:val="center"/>
              <w:rPr>
                <w:i/>
                <w:sz w:val="24"/>
                <w:highlight w:val="yellow"/>
              </w:rPr>
            </w:pPr>
          </w:p>
        </w:tc>
        <w:tc>
          <w:tcPr>
            <w:tcW w:w="7110" w:type="dxa"/>
          </w:tcPr>
          <w:p w:rsidR="00337A22" w:rsidRPr="00337A22" w:rsidRDefault="00337A22" w:rsidP="001978E5">
            <w:pPr>
              <w:jc w:val="left"/>
              <w:rPr>
                <w:sz w:val="24"/>
                <w:szCs w:val="24"/>
                <w:highlight w:val="yellow"/>
              </w:rPr>
            </w:pPr>
          </w:p>
        </w:tc>
      </w:tr>
    </w:tbl>
    <w:p w:rsidR="004A5B6A" w:rsidRPr="004A5B6A" w:rsidRDefault="004A5B6A" w:rsidP="004A5B6A">
      <w:pPr>
        <w:ind w:firstLine="420"/>
        <w:rPr>
          <w:color w:val="FF0000"/>
          <w:sz w:val="24"/>
          <w:szCs w:val="24"/>
        </w:rPr>
      </w:pPr>
    </w:p>
    <w:p w:rsidR="004A5B6A" w:rsidRPr="004A5B6A" w:rsidRDefault="00A270E0" w:rsidP="004A5B6A">
      <w:pPr>
        <w:ind w:firstLine="420"/>
        <w:rPr>
          <w:color w:val="FF0000"/>
          <w:sz w:val="24"/>
          <w:szCs w:val="24"/>
        </w:rPr>
      </w:pPr>
      <w:r>
        <w:rPr>
          <w:color w:val="FF0000"/>
          <w:sz w:val="24"/>
          <w:szCs w:val="24"/>
        </w:rPr>
        <w:object w:dxaOrig="1536" w:dyaOrig="1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9" o:title=""/>
          </v:shape>
          <o:OLEObject Type="Embed" ProgID="Excel.Sheet.12" ShapeID="_x0000_i1025" DrawAspect="Icon" ObjectID="_1674397933" r:id="rId10"/>
        </w:object>
      </w:r>
    </w:p>
    <w:p w:rsidR="000E49A4" w:rsidRDefault="000E49A4">
      <w:pPr>
        <w:widowControl/>
        <w:jc w:val="left"/>
        <w:rPr>
          <w:b/>
          <w:sz w:val="44"/>
          <w:szCs w:val="44"/>
        </w:rPr>
      </w:pPr>
      <w:r>
        <w:rPr>
          <w:b/>
          <w:sz w:val="44"/>
          <w:szCs w:val="44"/>
        </w:rPr>
        <w:br w:type="page"/>
      </w:r>
    </w:p>
    <w:p w:rsidR="00A17BA0" w:rsidRDefault="00A17BA0" w:rsidP="00A17BA0">
      <w:pPr>
        <w:pStyle w:val="a0"/>
        <w:spacing w:after="156"/>
        <w:ind w:firstLine="0"/>
        <w:outlineLvl w:val="0"/>
        <w:rPr>
          <w:b/>
          <w:sz w:val="44"/>
          <w:szCs w:val="44"/>
        </w:rPr>
      </w:pPr>
      <w:bookmarkStart w:id="48" w:name="_Toc36814754"/>
      <w:r w:rsidRPr="00D76E4C">
        <w:rPr>
          <w:rFonts w:hint="eastAsia"/>
          <w:b/>
          <w:sz w:val="44"/>
          <w:szCs w:val="44"/>
        </w:rPr>
        <w:lastRenderedPageBreak/>
        <w:t>Revision Log</w:t>
      </w:r>
      <w:bookmarkEnd w:id="29"/>
      <w:bookmarkEnd w:id="48"/>
    </w:p>
    <w:tbl>
      <w:tblPr>
        <w:tblStyle w:val="a"/>
        <w:tblW w:w="5000" w:type="pct"/>
        <w:tblLook w:val="04A0" w:firstRow="1" w:lastRow="0" w:firstColumn="1" w:lastColumn="0" w:noHBand="0" w:noVBand="1"/>
      </w:tblPr>
      <w:tblGrid>
        <w:gridCol w:w="962"/>
        <w:gridCol w:w="2040"/>
        <w:gridCol w:w="1654"/>
        <w:gridCol w:w="1654"/>
        <w:gridCol w:w="2044"/>
        <w:gridCol w:w="1608"/>
      </w:tblGrid>
      <w:tr w:rsidR="00702D42" w:rsidRPr="00D76E4C" w:rsidTr="009373C1">
        <w:tc>
          <w:tcPr>
            <w:tcW w:w="483" w:type="pct"/>
          </w:tcPr>
          <w:p w:rsidR="00702D42" w:rsidRPr="00D76E4C" w:rsidRDefault="00702D42" w:rsidP="00A17BA0">
            <w:pPr>
              <w:pStyle w:val="a0"/>
              <w:spacing w:after="156"/>
              <w:ind w:firstLine="0"/>
              <w:rPr>
                <w:b/>
              </w:rPr>
            </w:pPr>
            <w:r w:rsidRPr="00D76E4C">
              <w:rPr>
                <w:rFonts w:hint="eastAsia"/>
                <w:b/>
              </w:rPr>
              <w:t>Version</w:t>
            </w:r>
          </w:p>
        </w:tc>
        <w:tc>
          <w:tcPr>
            <w:tcW w:w="1024" w:type="pct"/>
          </w:tcPr>
          <w:p w:rsidR="00702D42" w:rsidRPr="00D76E4C" w:rsidRDefault="00702D42" w:rsidP="00A17BA0">
            <w:pPr>
              <w:pStyle w:val="a0"/>
              <w:spacing w:after="156"/>
              <w:ind w:firstLine="0"/>
              <w:rPr>
                <w:b/>
              </w:rPr>
            </w:pPr>
            <w:r w:rsidRPr="00D76E4C">
              <w:rPr>
                <w:rFonts w:hint="eastAsia"/>
                <w:b/>
              </w:rPr>
              <w:t>Date</w:t>
            </w:r>
          </w:p>
        </w:tc>
        <w:tc>
          <w:tcPr>
            <w:tcW w:w="830" w:type="pct"/>
          </w:tcPr>
          <w:p w:rsidR="00702D42" w:rsidRPr="00D76E4C" w:rsidRDefault="00702D42" w:rsidP="00A17BA0">
            <w:pPr>
              <w:pStyle w:val="a0"/>
              <w:spacing w:after="156"/>
              <w:ind w:firstLine="0"/>
              <w:rPr>
                <w:b/>
              </w:rPr>
            </w:pPr>
            <w:r>
              <w:rPr>
                <w:b/>
              </w:rPr>
              <w:t>CR</w:t>
            </w:r>
          </w:p>
        </w:tc>
        <w:tc>
          <w:tcPr>
            <w:tcW w:w="830" w:type="pct"/>
          </w:tcPr>
          <w:p w:rsidR="00702D42" w:rsidRPr="00D76E4C" w:rsidRDefault="00702D42" w:rsidP="00A17BA0">
            <w:pPr>
              <w:pStyle w:val="a0"/>
              <w:spacing w:after="156"/>
              <w:ind w:firstLine="0"/>
              <w:rPr>
                <w:b/>
              </w:rPr>
            </w:pPr>
            <w:r w:rsidRPr="00D76E4C">
              <w:rPr>
                <w:rFonts w:hint="eastAsia"/>
                <w:b/>
              </w:rPr>
              <w:t>Section</w:t>
            </w:r>
          </w:p>
        </w:tc>
        <w:tc>
          <w:tcPr>
            <w:tcW w:w="1026" w:type="pct"/>
          </w:tcPr>
          <w:p w:rsidR="00702D42" w:rsidRPr="00D76E4C" w:rsidRDefault="00702D42" w:rsidP="00A17BA0">
            <w:pPr>
              <w:pStyle w:val="a0"/>
              <w:spacing w:after="156"/>
              <w:ind w:firstLine="0"/>
              <w:rPr>
                <w:b/>
              </w:rPr>
            </w:pPr>
            <w:r w:rsidRPr="00D76E4C">
              <w:rPr>
                <w:rFonts w:hint="eastAsia"/>
                <w:b/>
              </w:rPr>
              <w:t>Description</w:t>
            </w:r>
          </w:p>
        </w:tc>
        <w:tc>
          <w:tcPr>
            <w:tcW w:w="807" w:type="pct"/>
          </w:tcPr>
          <w:p w:rsidR="00702D42" w:rsidRPr="00D76E4C" w:rsidRDefault="00702D42" w:rsidP="00A17BA0">
            <w:pPr>
              <w:pStyle w:val="a0"/>
              <w:spacing w:after="156"/>
              <w:ind w:firstLine="0"/>
              <w:rPr>
                <w:b/>
              </w:rPr>
            </w:pPr>
            <w:r w:rsidRPr="00D76E4C">
              <w:rPr>
                <w:rFonts w:hint="eastAsia"/>
                <w:b/>
              </w:rPr>
              <w:t>Author</w:t>
            </w:r>
          </w:p>
        </w:tc>
      </w:tr>
      <w:tr w:rsidR="003F2934" w:rsidTr="009373C1">
        <w:tc>
          <w:tcPr>
            <w:tcW w:w="483" w:type="pct"/>
          </w:tcPr>
          <w:p w:rsidR="003F2934" w:rsidRPr="00656A77" w:rsidRDefault="003F2934" w:rsidP="00C738AA">
            <w:pPr>
              <w:pStyle w:val="a0"/>
              <w:spacing w:after="156"/>
              <w:ind w:firstLine="0"/>
            </w:pPr>
            <w:r>
              <w:rPr>
                <w:rFonts w:hint="eastAsia"/>
              </w:rPr>
              <w:t>0</w:t>
            </w:r>
            <w:r>
              <w:t>.0.3.0</w:t>
            </w:r>
          </w:p>
        </w:tc>
        <w:tc>
          <w:tcPr>
            <w:tcW w:w="1024" w:type="pct"/>
          </w:tcPr>
          <w:p w:rsidR="003F2934" w:rsidRDefault="003F2934" w:rsidP="001A61CF">
            <w:pPr>
              <w:pStyle w:val="a0"/>
              <w:spacing w:after="156"/>
              <w:ind w:firstLine="0"/>
            </w:pPr>
            <w:r>
              <w:rPr>
                <w:rFonts w:hint="eastAsia"/>
              </w:rPr>
              <w:t>N</w:t>
            </w:r>
            <w:r>
              <w:t>ov</w:t>
            </w:r>
            <w:r w:rsidR="00A270E0">
              <w:t xml:space="preserve"> </w:t>
            </w:r>
            <w:r>
              <w:t>15</w:t>
            </w:r>
            <w:r w:rsidR="00A270E0" w:rsidRPr="00A270E0">
              <w:rPr>
                <w:rFonts w:hint="eastAsia"/>
                <w:vertAlign w:val="superscript"/>
              </w:rPr>
              <w:t>th</w:t>
            </w:r>
            <w:r>
              <w:t>,</w:t>
            </w:r>
            <w:r w:rsidR="00A270E0">
              <w:t xml:space="preserve"> </w:t>
            </w:r>
            <w:r>
              <w:t>2020</w:t>
            </w:r>
          </w:p>
        </w:tc>
        <w:tc>
          <w:tcPr>
            <w:tcW w:w="830" w:type="pct"/>
          </w:tcPr>
          <w:p w:rsidR="003F2934" w:rsidRDefault="003F2934" w:rsidP="00C738AA">
            <w:pPr>
              <w:pStyle w:val="a0"/>
              <w:spacing w:after="156"/>
              <w:ind w:firstLine="0"/>
            </w:pPr>
            <w:r>
              <w:rPr>
                <w:rFonts w:hint="eastAsia"/>
              </w:rPr>
              <w:t>7</w:t>
            </w:r>
            <w:r>
              <w:t>4312</w:t>
            </w:r>
          </w:p>
        </w:tc>
        <w:tc>
          <w:tcPr>
            <w:tcW w:w="830" w:type="pct"/>
          </w:tcPr>
          <w:p w:rsidR="003F2934" w:rsidRDefault="00A270E0" w:rsidP="00C738AA">
            <w:pPr>
              <w:pStyle w:val="a0"/>
              <w:spacing w:after="156"/>
              <w:ind w:firstLine="0"/>
            </w:pPr>
            <w:r>
              <w:rPr>
                <w:rFonts w:hint="eastAsia"/>
              </w:rPr>
              <w:t>2.1</w:t>
            </w:r>
            <w:r>
              <w:rPr>
                <w:rFonts w:hint="eastAsia"/>
              </w:rPr>
              <w:t>、</w:t>
            </w:r>
            <w:r>
              <w:rPr>
                <w:rFonts w:hint="eastAsia"/>
              </w:rPr>
              <w:t>2.2</w:t>
            </w:r>
            <w:r>
              <w:rPr>
                <w:rFonts w:hint="eastAsia"/>
              </w:rPr>
              <w:t>、</w:t>
            </w:r>
            <w:r>
              <w:rPr>
                <w:rFonts w:hint="eastAsia"/>
              </w:rPr>
              <w:t>3.2</w:t>
            </w:r>
            <w:r w:rsidR="00570EC7">
              <w:rPr>
                <w:rFonts w:hint="eastAsia"/>
              </w:rPr>
              <w:t>、</w:t>
            </w:r>
            <w:r w:rsidR="00570EC7">
              <w:rPr>
                <w:rFonts w:hint="eastAsia"/>
              </w:rPr>
              <w:t>4.8</w:t>
            </w:r>
          </w:p>
        </w:tc>
        <w:tc>
          <w:tcPr>
            <w:tcW w:w="1026" w:type="pct"/>
          </w:tcPr>
          <w:p w:rsidR="00A270E0" w:rsidRDefault="00A270E0" w:rsidP="00C738AA">
            <w:pPr>
              <w:pStyle w:val="a0"/>
              <w:spacing w:after="156"/>
              <w:ind w:firstLine="0"/>
            </w:pPr>
            <w:r>
              <w:rPr>
                <w:rFonts w:hint="eastAsia"/>
              </w:rPr>
              <w:t>2.1</w:t>
            </w:r>
            <w:r>
              <w:rPr>
                <w:rFonts w:hint="eastAsia"/>
              </w:rPr>
              <w:t>、</w:t>
            </w:r>
            <w:r>
              <w:rPr>
                <w:rFonts w:hint="eastAsia"/>
              </w:rPr>
              <w:t>2.2</w:t>
            </w:r>
            <w:r>
              <w:t xml:space="preserve"> </w:t>
            </w:r>
            <w:r>
              <w:rPr>
                <w:rFonts w:hint="eastAsia"/>
              </w:rPr>
              <w:t>VR</w:t>
            </w:r>
            <w:r>
              <w:rPr>
                <w:rFonts w:hint="eastAsia"/>
              </w:rPr>
              <w:t>界面优先级提高，不退出</w:t>
            </w:r>
            <w:r>
              <w:rPr>
                <w:rFonts w:hint="eastAsia"/>
              </w:rPr>
              <w:t>DND/</w:t>
            </w:r>
            <w:r>
              <w:rPr>
                <w:rFonts w:hint="eastAsia"/>
              </w:rPr>
              <w:t>极简模式。</w:t>
            </w:r>
          </w:p>
          <w:p w:rsidR="005E2DCD" w:rsidRDefault="005E2DCD" w:rsidP="00C738AA">
            <w:pPr>
              <w:pStyle w:val="a0"/>
              <w:spacing w:after="156"/>
              <w:ind w:firstLine="0"/>
            </w:pPr>
            <w:r>
              <w:rPr>
                <w:rFonts w:hint="eastAsia"/>
              </w:rPr>
              <w:t>2.1</w:t>
            </w:r>
            <w:r>
              <w:t xml:space="preserve"> </w:t>
            </w:r>
            <w:r>
              <w:rPr>
                <w:rFonts w:hint="eastAsia"/>
              </w:rPr>
              <w:t>DND</w:t>
            </w:r>
            <w:r>
              <w:rPr>
                <w:rFonts w:hint="eastAsia"/>
              </w:rPr>
              <w:t>加入快捷按键中。</w:t>
            </w:r>
          </w:p>
          <w:p w:rsidR="00A270E0" w:rsidRDefault="00A270E0" w:rsidP="00C738AA">
            <w:pPr>
              <w:pStyle w:val="a0"/>
              <w:spacing w:after="156"/>
              <w:ind w:firstLine="0"/>
            </w:pPr>
            <w:r>
              <w:rPr>
                <w:rFonts w:hint="eastAsia"/>
              </w:rPr>
              <w:t>3.2</w:t>
            </w:r>
            <w:r>
              <w:t xml:space="preserve"> </w:t>
            </w:r>
            <w:r w:rsidR="006625B6">
              <w:rPr>
                <w:rFonts w:hint="eastAsia"/>
              </w:rPr>
              <w:t>删除</w:t>
            </w:r>
            <w:r w:rsidR="006625B6">
              <w:rPr>
                <w:rFonts w:hint="eastAsia"/>
              </w:rPr>
              <w:t>DND/</w:t>
            </w:r>
            <w:r w:rsidR="006625B6">
              <w:rPr>
                <w:rFonts w:hint="eastAsia"/>
              </w:rPr>
              <w:t>极简模式的虚拟按键需求</w:t>
            </w:r>
          </w:p>
          <w:p w:rsidR="00A270E0" w:rsidRDefault="00A270E0" w:rsidP="00C738AA">
            <w:pPr>
              <w:pStyle w:val="a0"/>
              <w:spacing w:after="156"/>
              <w:ind w:firstLine="0"/>
            </w:pPr>
            <w:r>
              <w:rPr>
                <w:rFonts w:hint="eastAsia"/>
              </w:rPr>
              <w:t>导航</w:t>
            </w:r>
            <w:r>
              <w:rPr>
                <w:rFonts w:hint="eastAsia"/>
              </w:rPr>
              <w:t>T</w:t>
            </w:r>
            <w:r>
              <w:t xml:space="preserve">BT </w:t>
            </w:r>
            <w:r w:rsidR="006625B6">
              <w:rPr>
                <w:rFonts w:hint="eastAsia"/>
              </w:rPr>
              <w:t>增加</w:t>
            </w:r>
            <w:r>
              <w:rPr>
                <w:rFonts w:hint="eastAsia"/>
              </w:rPr>
              <w:t>Car</w:t>
            </w:r>
            <w:r>
              <w:t>play TBT.</w:t>
            </w:r>
          </w:p>
          <w:p w:rsidR="00570EC7" w:rsidRDefault="00570EC7" w:rsidP="00C738AA">
            <w:pPr>
              <w:pStyle w:val="a0"/>
              <w:spacing w:after="156"/>
              <w:ind w:firstLine="0"/>
            </w:pPr>
            <w:r>
              <w:rPr>
                <w:rFonts w:hint="eastAsia"/>
              </w:rPr>
              <w:t>4.8</w:t>
            </w:r>
            <w:r>
              <w:t xml:space="preserve"> </w:t>
            </w:r>
            <w:r>
              <w:rPr>
                <w:rFonts w:hint="eastAsia"/>
              </w:rPr>
              <w:t>增加标定附件</w:t>
            </w:r>
          </w:p>
        </w:tc>
        <w:tc>
          <w:tcPr>
            <w:tcW w:w="807" w:type="pct"/>
          </w:tcPr>
          <w:p w:rsidR="003F2934" w:rsidRDefault="00A270E0" w:rsidP="00C738AA">
            <w:pPr>
              <w:pStyle w:val="a0"/>
              <w:spacing w:after="156"/>
              <w:ind w:firstLine="0"/>
            </w:pPr>
            <w:r>
              <w:t>Wang Yixiao</w:t>
            </w:r>
          </w:p>
        </w:tc>
      </w:tr>
      <w:tr w:rsidR="00702D42" w:rsidTr="009373C1">
        <w:tc>
          <w:tcPr>
            <w:tcW w:w="483" w:type="pct"/>
          </w:tcPr>
          <w:p w:rsidR="00702D42" w:rsidRPr="00656A77" w:rsidRDefault="00702D42" w:rsidP="00C738AA">
            <w:pPr>
              <w:pStyle w:val="a0"/>
              <w:spacing w:after="156"/>
              <w:ind w:firstLine="0"/>
            </w:pPr>
            <w:r w:rsidRPr="00656A77">
              <w:rPr>
                <w:rFonts w:hint="eastAsia"/>
              </w:rPr>
              <w:t>0.0.2.0</w:t>
            </w:r>
          </w:p>
        </w:tc>
        <w:tc>
          <w:tcPr>
            <w:tcW w:w="1024" w:type="pct"/>
          </w:tcPr>
          <w:p w:rsidR="00702D42" w:rsidRPr="00656A77" w:rsidRDefault="00A844B2" w:rsidP="001A61CF">
            <w:pPr>
              <w:pStyle w:val="a0"/>
              <w:spacing w:after="156"/>
              <w:ind w:firstLine="0"/>
            </w:pPr>
            <w:r>
              <w:t>Aug</w:t>
            </w:r>
            <w:r w:rsidR="00702D42" w:rsidRPr="00656A77">
              <w:t xml:space="preserve"> </w:t>
            </w:r>
            <w:r w:rsidR="00702D42">
              <w:rPr>
                <w:rFonts w:hint="eastAsia"/>
              </w:rPr>
              <w:t>20</w:t>
            </w:r>
            <w:r w:rsidR="00702D42" w:rsidRPr="00656A77">
              <w:rPr>
                <w:vertAlign w:val="superscript"/>
              </w:rPr>
              <w:t>th</w:t>
            </w:r>
            <w:r w:rsidR="00702D42" w:rsidRPr="00656A77">
              <w:t>, 20</w:t>
            </w:r>
            <w:r w:rsidR="00702D42" w:rsidRPr="00656A77">
              <w:rPr>
                <w:rFonts w:hint="eastAsia"/>
              </w:rPr>
              <w:t>20</w:t>
            </w:r>
          </w:p>
        </w:tc>
        <w:tc>
          <w:tcPr>
            <w:tcW w:w="830" w:type="pct"/>
          </w:tcPr>
          <w:p w:rsidR="00702D42" w:rsidRDefault="00702D42" w:rsidP="00C738AA">
            <w:pPr>
              <w:pStyle w:val="a0"/>
              <w:spacing w:after="156"/>
              <w:ind w:firstLine="0"/>
            </w:pPr>
            <w:r>
              <w:t>13751</w:t>
            </w:r>
          </w:p>
        </w:tc>
        <w:tc>
          <w:tcPr>
            <w:tcW w:w="830" w:type="pct"/>
          </w:tcPr>
          <w:p w:rsidR="00702D42" w:rsidRPr="00656A77" w:rsidRDefault="003F2934" w:rsidP="00C738AA">
            <w:pPr>
              <w:pStyle w:val="a0"/>
              <w:spacing w:after="156"/>
              <w:ind w:firstLine="0"/>
            </w:pPr>
            <w:r>
              <w:t>2.2</w:t>
            </w:r>
            <w:r>
              <w:rPr>
                <w:rFonts w:hint="eastAsia"/>
              </w:rPr>
              <w:t>、</w:t>
            </w:r>
            <w:r>
              <w:rPr>
                <w:rFonts w:hint="eastAsia"/>
              </w:rPr>
              <w:t>3.1</w:t>
            </w:r>
            <w:r>
              <w:rPr>
                <w:rFonts w:hint="eastAsia"/>
              </w:rPr>
              <w:t>、</w:t>
            </w:r>
            <w:r>
              <w:rPr>
                <w:rFonts w:hint="eastAsia"/>
              </w:rPr>
              <w:t>3.2</w:t>
            </w:r>
            <w:r>
              <w:rPr>
                <w:rFonts w:hint="eastAsia"/>
              </w:rPr>
              <w:t>、</w:t>
            </w:r>
            <w:r>
              <w:rPr>
                <w:rFonts w:hint="eastAsia"/>
              </w:rPr>
              <w:t>2.1</w:t>
            </w:r>
            <w:r>
              <w:rPr>
                <w:rFonts w:hint="eastAsia"/>
              </w:rPr>
              <w:t>、</w:t>
            </w:r>
            <w:r>
              <w:rPr>
                <w:rFonts w:hint="eastAsia"/>
              </w:rPr>
              <w:t>4</w:t>
            </w:r>
          </w:p>
        </w:tc>
        <w:tc>
          <w:tcPr>
            <w:tcW w:w="1026" w:type="pct"/>
          </w:tcPr>
          <w:p w:rsidR="00702D42" w:rsidRDefault="00702D42" w:rsidP="00C738AA">
            <w:pPr>
              <w:pStyle w:val="a0"/>
              <w:spacing w:after="156"/>
              <w:ind w:firstLine="0"/>
            </w:pPr>
            <w:r>
              <w:rPr>
                <w:rFonts w:hint="eastAsia"/>
              </w:rPr>
              <w:t>新增极简模式</w:t>
            </w:r>
            <w:r>
              <w:rPr>
                <w:rFonts w:hint="eastAsia"/>
              </w:rPr>
              <w:t>-1/2.2/3.1/3.2</w:t>
            </w:r>
          </w:p>
          <w:p w:rsidR="00702D42" w:rsidRDefault="00702D42" w:rsidP="00C738AA">
            <w:pPr>
              <w:pStyle w:val="a0"/>
              <w:spacing w:after="156"/>
              <w:ind w:firstLine="0"/>
            </w:pPr>
            <w:r>
              <w:rPr>
                <w:rFonts w:hint="eastAsia"/>
              </w:rPr>
              <w:t>更新免打扰模式进入和退出条件</w:t>
            </w:r>
            <w:r>
              <w:rPr>
                <w:rFonts w:hint="eastAsia"/>
              </w:rPr>
              <w:t>-2.1/3.2</w:t>
            </w:r>
          </w:p>
          <w:p w:rsidR="00702D42" w:rsidRDefault="00702D42" w:rsidP="00C738AA">
            <w:pPr>
              <w:pStyle w:val="a0"/>
              <w:spacing w:after="156"/>
              <w:ind w:firstLine="0"/>
            </w:pPr>
            <w:r>
              <w:rPr>
                <w:rFonts w:hint="eastAsia"/>
              </w:rPr>
              <w:t>更新免打扰模式声音和画面要求</w:t>
            </w:r>
            <w:r>
              <w:rPr>
                <w:rFonts w:hint="eastAsia"/>
              </w:rPr>
              <w:t>-3.1/3.2</w:t>
            </w:r>
          </w:p>
          <w:p w:rsidR="00702D42" w:rsidRPr="006C6AE7" w:rsidRDefault="00702D42" w:rsidP="00C738AA">
            <w:pPr>
              <w:pStyle w:val="a0"/>
              <w:spacing w:after="156"/>
              <w:ind w:firstLine="0"/>
            </w:pPr>
            <w:r>
              <w:rPr>
                <w:rFonts w:hint="eastAsia"/>
              </w:rPr>
              <w:t>新增系统需求</w:t>
            </w:r>
            <w:r>
              <w:rPr>
                <w:rFonts w:hint="eastAsia"/>
              </w:rPr>
              <w:t>-4</w:t>
            </w:r>
          </w:p>
        </w:tc>
        <w:tc>
          <w:tcPr>
            <w:tcW w:w="807" w:type="pct"/>
          </w:tcPr>
          <w:p w:rsidR="00702D42" w:rsidRPr="00656A77" w:rsidRDefault="003374BB" w:rsidP="00C738AA">
            <w:pPr>
              <w:pStyle w:val="a0"/>
              <w:spacing w:after="156"/>
              <w:ind w:firstLine="0"/>
            </w:pPr>
            <w:r>
              <w:t>Wang Yixiao</w:t>
            </w:r>
          </w:p>
        </w:tc>
      </w:tr>
      <w:tr w:rsidR="00702D42" w:rsidTr="009373C1">
        <w:tc>
          <w:tcPr>
            <w:tcW w:w="483" w:type="pct"/>
          </w:tcPr>
          <w:p w:rsidR="00702D42" w:rsidRPr="00656A77" w:rsidRDefault="00702D42" w:rsidP="00C738AA">
            <w:pPr>
              <w:pStyle w:val="a0"/>
              <w:spacing w:after="156"/>
              <w:ind w:firstLine="0"/>
            </w:pPr>
            <w:r w:rsidRPr="00656A77">
              <w:t>0.0.1.1</w:t>
            </w:r>
          </w:p>
        </w:tc>
        <w:tc>
          <w:tcPr>
            <w:tcW w:w="1024" w:type="pct"/>
          </w:tcPr>
          <w:p w:rsidR="00702D42" w:rsidRPr="00656A77" w:rsidRDefault="00702D42" w:rsidP="00684BAB">
            <w:pPr>
              <w:pStyle w:val="a0"/>
              <w:spacing w:after="156"/>
              <w:ind w:firstLine="0"/>
            </w:pPr>
            <w:r w:rsidRPr="00656A77">
              <w:rPr>
                <w:rFonts w:hint="eastAsia"/>
              </w:rPr>
              <w:t xml:space="preserve">Dec </w:t>
            </w:r>
            <w:r w:rsidRPr="00656A77">
              <w:t>10</w:t>
            </w:r>
            <w:r w:rsidRPr="00656A77">
              <w:rPr>
                <w:vertAlign w:val="superscript"/>
              </w:rPr>
              <w:t>th</w:t>
            </w:r>
            <w:r w:rsidRPr="00656A77">
              <w:t>, 201</w:t>
            </w:r>
            <w:r w:rsidRPr="00656A77">
              <w:rPr>
                <w:rFonts w:hint="eastAsia"/>
              </w:rPr>
              <w:t>9</w:t>
            </w:r>
          </w:p>
        </w:tc>
        <w:tc>
          <w:tcPr>
            <w:tcW w:w="830" w:type="pct"/>
          </w:tcPr>
          <w:p w:rsidR="00702D42" w:rsidRPr="00656A77" w:rsidRDefault="00702D42" w:rsidP="00C738AA">
            <w:pPr>
              <w:pStyle w:val="a0"/>
              <w:spacing w:after="156"/>
              <w:ind w:firstLine="0"/>
            </w:pPr>
            <w:r>
              <w:t>7371</w:t>
            </w:r>
          </w:p>
        </w:tc>
        <w:tc>
          <w:tcPr>
            <w:tcW w:w="830" w:type="pct"/>
          </w:tcPr>
          <w:p w:rsidR="00702D42" w:rsidRPr="00656A77" w:rsidRDefault="00702D42" w:rsidP="00C738AA">
            <w:pPr>
              <w:pStyle w:val="a0"/>
              <w:spacing w:after="156"/>
              <w:ind w:firstLine="0"/>
            </w:pPr>
            <w:r w:rsidRPr="00656A77">
              <w:t>All</w:t>
            </w:r>
          </w:p>
        </w:tc>
        <w:tc>
          <w:tcPr>
            <w:tcW w:w="1026" w:type="pct"/>
          </w:tcPr>
          <w:p w:rsidR="00702D42" w:rsidRPr="00656A77" w:rsidRDefault="00702D42" w:rsidP="00C738AA">
            <w:pPr>
              <w:pStyle w:val="a0"/>
              <w:spacing w:after="156"/>
              <w:ind w:firstLine="0"/>
            </w:pPr>
            <w:r w:rsidRPr="00656A77">
              <w:rPr>
                <w:rFonts w:hint="eastAsia"/>
              </w:rPr>
              <w:t>更新双语版本</w:t>
            </w:r>
          </w:p>
        </w:tc>
        <w:tc>
          <w:tcPr>
            <w:tcW w:w="807" w:type="pct"/>
          </w:tcPr>
          <w:p w:rsidR="00702D42" w:rsidRPr="00656A77" w:rsidRDefault="00702D42" w:rsidP="00C738AA">
            <w:pPr>
              <w:pStyle w:val="a0"/>
              <w:spacing w:after="156"/>
              <w:ind w:firstLine="0"/>
            </w:pPr>
            <w:r w:rsidRPr="00656A77">
              <w:t>Jie Gu</w:t>
            </w:r>
          </w:p>
        </w:tc>
      </w:tr>
      <w:tr w:rsidR="00702D42" w:rsidTr="009373C1">
        <w:tc>
          <w:tcPr>
            <w:tcW w:w="483" w:type="pct"/>
          </w:tcPr>
          <w:p w:rsidR="00702D42" w:rsidRPr="00D76E4C" w:rsidRDefault="00702D42" w:rsidP="00C738AA">
            <w:pPr>
              <w:pStyle w:val="a0"/>
              <w:spacing w:after="156"/>
              <w:ind w:firstLine="0"/>
            </w:pPr>
            <w:r w:rsidRPr="00D76E4C">
              <w:t>0.0.1.0</w:t>
            </w:r>
          </w:p>
        </w:tc>
        <w:tc>
          <w:tcPr>
            <w:tcW w:w="1024" w:type="pct"/>
          </w:tcPr>
          <w:p w:rsidR="00702D42" w:rsidRPr="00D76E4C" w:rsidRDefault="00702D42" w:rsidP="00C738AA">
            <w:pPr>
              <w:pStyle w:val="a0"/>
              <w:spacing w:after="156"/>
              <w:ind w:firstLine="0"/>
            </w:pPr>
            <w:r>
              <w:rPr>
                <w:rFonts w:hint="eastAsia"/>
              </w:rPr>
              <w:t>Jul</w:t>
            </w:r>
            <w:r>
              <w:t xml:space="preserve"> </w:t>
            </w:r>
            <w:r>
              <w:rPr>
                <w:rFonts w:hint="eastAsia"/>
              </w:rPr>
              <w:t>10</w:t>
            </w:r>
            <w:r w:rsidRPr="00D76E4C">
              <w:rPr>
                <w:vertAlign w:val="superscript"/>
              </w:rPr>
              <w:t>th</w:t>
            </w:r>
            <w:r w:rsidRPr="00D76E4C">
              <w:t>, 201</w:t>
            </w:r>
            <w:r>
              <w:rPr>
                <w:rFonts w:hint="eastAsia"/>
              </w:rPr>
              <w:t>9</w:t>
            </w:r>
          </w:p>
        </w:tc>
        <w:tc>
          <w:tcPr>
            <w:tcW w:w="830" w:type="pct"/>
          </w:tcPr>
          <w:p w:rsidR="00702D42" w:rsidRPr="00D76E4C" w:rsidRDefault="00702D42" w:rsidP="00C738AA">
            <w:pPr>
              <w:pStyle w:val="a0"/>
              <w:spacing w:after="156"/>
              <w:ind w:firstLine="0"/>
            </w:pPr>
          </w:p>
        </w:tc>
        <w:tc>
          <w:tcPr>
            <w:tcW w:w="830" w:type="pct"/>
          </w:tcPr>
          <w:p w:rsidR="00702D42" w:rsidRPr="00D76E4C" w:rsidRDefault="00702D42" w:rsidP="00C738AA">
            <w:pPr>
              <w:pStyle w:val="a0"/>
              <w:spacing w:after="156"/>
              <w:ind w:firstLine="0"/>
            </w:pPr>
            <w:r w:rsidRPr="00D76E4C">
              <w:t>All</w:t>
            </w:r>
          </w:p>
        </w:tc>
        <w:tc>
          <w:tcPr>
            <w:tcW w:w="1026" w:type="pct"/>
          </w:tcPr>
          <w:p w:rsidR="00702D42" w:rsidRPr="00D76E4C" w:rsidRDefault="00702D42" w:rsidP="00C738AA">
            <w:pPr>
              <w:pStyle w:val="a0"/>
              <w:spacing w:after="156"/>
              <w:ind w:firstLine="0"/>
            </w:pPr>
            <w:r w:rsidRPr="00D76E4C">
              <w:t>New creation</w:t>
            </w:r>
          </w:p>
        </w:tc>
        <w:tc>
          <w:tcPr>
            <w:tcW w:w="807" w:type="pct"/>
          </w:tcPr>
          <w:p w:rsidR="00702D42" w:rsidRDefault="00702D42" w:rsidP="00C738AA">
            <w:pPr>
              <w:pStyle w:val="a0"/>
              <w:spacing w:after="156"/>
              <w:ind w:firstLine="0"/>
            </w:pPr>
            <w:r w:rsidRPr="00D76E4C">
              <w:t>Jie Gu</w:t>
            </w:r>
          </w:p>
        </w:tc>
      </w:tr>
    </w:tbl>
    <w:p w:rsidR="0050104B" w:rsidRDefault="0050104B" w:rsidP="00475E9E">
      <w:pPr>
        <w:pStyle w:val="a0"/>
        <w:spacing w:after="156"/>
      </w:pPr>
    </w:p>
    <w:sectPr w:rsidR="0050104B" w:rsidSect="00D171CD">
      <w:headerReference w:type="default" r:id="rId11"/>
      <w:footerReference w:type="default" r:id="rId12"/>
      <w:pgSz w:w="11906" w:h="16838"/>
      <w:pgMar w:top="1440" w:right="1080" w:bottom="1440" w:left="1080" w:header="706" w:footer="706"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EB4" w:rsidRDefault="009C1EB4" w:rsidP="002236AF">
      <w:r>
        <w:separator/>
      </w:r>
    </w:p>
    <w:p w:rsidR="009C1EB4" w:rsidRDefault="009C1EB4"/>
    <w:p w:rsidR="009C1EB4" w:rsidRDefault="009C1EB4"/>
  </w:endnote>
  <w:endnote w:type="continuationSeparator" w:id="0">
    <w:p w:rsidR="009C1EB4" w:rsidRDefault="009C1EB4" w:rsidP="002236AF">
      <w:r>
        <w:continuationSeparator/>
      </w:r>
    </w:p>
    <w:p w:rsidR="009C1EB4" w:rsidRDefault="009C1EB4"/>
    <w:p w:rsidR="009C1EB4" w:rsidRDefault="009C1E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rsidR="00AE69F3" w:rsidRDefault="00AE69F3">
        <w:pPr>
          <w:pStyle w:val="Footer"/>
          <w:jc w:val="center"/>
        </w:pPr>
        <w:r>
          <w:fldChar w:fldCharType="begin"/>
        </w:r>
        <w:r>
          <w:instrText xml:space="preserve"> PAGE   \* MERGEFORMAT </w:instrText>
        </w:r>
        <w:r>
          <w:fldChar w:fldCharType="separate"/>
        </w:r>
        <w:r w:rsidR="00487861">
          <w:rPr>
            <w:noProof/>
          </w:rPr>
          <w:t>11</w:t>
        </w:r>
        <w:r>
          <w:rPr>
            <w:noProof/>
          </w:rPr>
          <w:fldChar w:fldCharType="end"/>
        </w:r>
      </w:p>
    </w:sdtContent>
  </w:sdt>
  <w:p w:rsidR="00AE69F3" w:rsidRDefault="00AE69F3">
    <w:pPr>
      <w:pStyle w:val="Footer"/>
    </w:pPr>
  </w:p>
  <w:p w:rsidR="00AE69F3" w:rsidRDefault="00AE69F3"/>
  <w:p w:rsidR="00AE69F3" w:rsidRDefault="00AE69F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EB4" w:rsidRDefault="009C1EB4" w:rsidP="002236AF">
      <w:r>
        <w:separator/>
      </w:r>
    </w:p>
    <w:p w:rsidR="009C1EB4" w:rsidRDefault="009C1EB4"/>
    <w:p w:rsidR="009C1EB4" w:rsidRDefault="009C1EB4"/>
  </w:footnote>
  <w:footnote w:type="continuationSeparator" w:id="0">
    <w:p w:rsidR="009C1EB4" w:rsidRDefault="009C1EB4" w:rsidP="002236AF">
      <w:r>
        <w:continuationSeparator/>
      </w:r>
    </w:p>
    <w:p w:rsidR="009C1EB4" w:rsidRDefault="009C1EB4"/>
    <w:p w:rsidR="009C1EB4" w:rsidRDefault="009C1EB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9F3" w:rsidRPr="002236AF" w:rsidRDefault="00AE69F3" w:rsidP="00526572">
    <w:pPr>
      <w:pStyle w:val="a3"/>
    </w:pPr>
    <w:r w:rsidRPr="002236AF">
      <w:rPr>
        <w:rFonts w:hint="eastAsia"/>
      </w:rPr>
      <w:t xml:space="preserve">Func Spec </w:t>
    </w:r>
    <w:r w:rsidRPr="002236AF">
      <w:t>–</w:t>
    </w:r>
    <w:r>
      <w:t>PIS</w:t>
    </w:r>
    <w:r>
      <w:rPr>
        <w:rFonts w:hint="eastAsia"/>
      </w:rPr>
      <w:t>2057: DND</w:t>
    </w:r>
    <w:r>
      <w:t xml:space="preserve"> Mode                                     </w:t>
    </w:r>
    <w:r>
      <w:rPr>
        <w:rFonts w:hint="eastAsia"/>
      </w:rPr>
      <w:t>0.0.</w:t>
    </w:r>
    <w:r>
      <w:t>3</w:t>
    </w:r>
    <w:r>
      <w:rPr>
        <w:rFonts w:hint="eastAsia"/>
      </w:rPr>
      <w:t>.</w:t>
    </w:r>
    <w:r>
      <w:t>0</w:t>
    </w:r>
  </w:p>
  <w:p w:rsidR="00AE69F3" w:rsidRDefault="00AE69F3"/>
  <w:p w:rsidR="00AE69F3" w:rsidRDefault="00AE69F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32C"/>
    <w:multiLevelType w:val="hybridMultilevel"/>
    <w:tmpl w:val="8898D9FE"/>
    <w:lvl w:ilvl="0" w:tplc="A20071D4">
      <w:numFmt w:val="bullet"/>
      <w:lvlText w:val="·"/>
      <w:lvlJc w:val="left"/>
      <w:pPr>
        <w:ind w:left="1271" w:hanging="420"/>
      </w:pPr>
      <w:rPr>
        <w:rFonts w:ascii="宋体" w:eastAsia="宋体" w:hAnsi="宋体" w:cstheme="minorBidi" w:hint="eastAsia"/>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 w15:restartNumberingAfterBreak="0">
    <w:nsid w:val="0E5C060B"/>
    <w:multiLevelType w:val="hybridMultilevel"/>
    <w:tmpl w:val="EF46E2D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117B3C71"/>
    <w:multiLevelType w:val="hybridMultilevel"/>
    <w:tmpl w:val="862E34D6"/>
    <w:lvl w:ilvl="0" w:tplc="FAB6CC0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7E1986"/>
    <w:multiLevelType w:val="hybridMultilevel"/>
    <w:tmpl w:val="7876DC22"/>
    <w:lvl w:ilvl="0" w:tplc="A872B6D4">
      <w:numFmt w:val="bullet"/>
      <w:lvlText w:val="·"/>
      <w:lvlJc w:val="left"/>
      <w:pPr>
        <w:ind w:left="780" w:hanging="360"/>
      </w:pPr>
      <w:rPr>
        <w:rFonts w:ascii="宋体" w:eastAsia="宋体" w:hAnsi="宋体"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F5B0B02"/>
    <w:multiLevelType w:val="hybridMultilevel"/>
    <w:tmpl w:val="DF569C2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27D24C9D"/>
    <w:multiLevelType w:val="hybridMultilevel"/>
    <w:tmpl w:val="F0D850A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F1E3DD0"/>
    <w:multiLevelType w:val="hybridMultilevel"/>
    <w:tmpl w:val="932A17CA"/>
    <w:lvl w:ilvl="0" w:tplc="2856BE6A">
      <w:start w:val="1"/>
      <w:numFmt w:val="bullet"/>
      <w:lvlText w:val=""/>
      <w:lvlJc w:val="left"/>
      <w:pPr>
        <w:ind w:left="1200" w:hanging="360"/>
      </w:pPr>
      <w:rPr>
        <w:rFonts w:asciiTheme="minorEastAsia" w:eastAsiaTheme="minorEastAsia" w:hAnsiTheme="minorEastAsia"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32757698"/>
    <w:multiLevelType w:val="hybridMultilevel"/>
    <w:tmpl w:val="6CC40C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34362F85"/>
    <w:multiLevelType w:val="hybridMultilevel"/>
    <w:tmpl w:val="175A217A"/>
    <w:lvl w:ilvl="0" w:tplc="DB109DD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53870CE"/>
    <w:multiLevelType w:val="multilevel"/>
    <w:tmpl w:val="CF6ACA2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58E361D"/>
    <w:multiLevelType w:val="hybridMultilevel"/>
    <w:tmpl w:val="73EC91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3F695528"/>
    <w:multiLevelType w:val="hybridMultilevel"/>
    <w:tmpl w:val="744ADD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4A23713"/>
    <w:multiLevelType w:val="hybridMultilevel"/>
    <w:tmpl w:val="00F2AD98"/>
    <w:lvl w:ilvl="0" w:tplc="2228BF66">
      <w:start w:val="1"/>
      <w:numFmt w:val="bullet"/>
      <w:lvlText w:val="•"/>
      <w:lvlJc w:val="left"/>
      <w:pPr>
        <w:tabs>
          <w:tab w:val="num" w:pos="720"/>
        </w:tabs>
        <w:ind w:left="720" w:hanging="360"/>
      </w:pPr>
      <w:rPr>
        <w:rFonts w:ascii="Times New Roman" w:hAnsi="Times New Roman" w:hint="default"/>
      </w:rPr>
    </w:lvl>
    <w:lvl w:ilvl="1" w:tplc="6480D6BE" w:tentative="1">
      <w:start w:val="1"/>
      <w:numFmt w:val="bullet"/>
      <w:lvlText w:val="•"/>
      <w:lvlJc w:val="left"/>
      <w:pPr>
        <w:tabs>
          <w:tab w:val="num" w:pos="1440"/>
        </w:tabs>
        <w:ind w:left="1440" w:hanging="360"/>
      </w:pPr>
      <w:rPr>
        <w:rFonts w:ascii="Times New Roman" w:hAnsi="Times New Roman" w:hint="default"/>
      </w:rPr>
    </w:lvl>
    <w:lvl w:ilvl="2" w:tplc="B462A934" w:tentative="1">
      <w:start w:val="1"/>
      <w:numFmt w:val="bullet"/>
      <w:lvlText w:val="•"/>
      <w:lvlJc w:val="left"/>
      <w:pPr>
        <w:tabs>
          <w:tab w:val="num" w:pos="2160"/>
        </w:tabs>
        <w:ind w:left="2160" w:hanging="360"/>
      </w:pPr>
      <w:rPr>
        <w:rFonts w:ascii="Times New Roman" w:hAnsi="Times New Roman" w:hint="default"/>
      </w:rPr>
    </w:lvl>
    <w:lvl w:ilvl="3" w:tplc="ABEAC3F0" w:tentative="1">
      <w:start w:val="1"/>
      <w:numFmt w:val="bullet"/>
      <w:lvlText w:val="•"/>
      <w:lvlJc w:val="left"/>
      <w:pPr>
        <w:tabs>
          <w:tab w:val="num" w:pos="2880"/>
        </w:tabs>
        <w:ind w:left="2880" w:hanging="360"/>
      </w:pPr>
      <w:rPr>
        <w:rFonts w:ascii="Times New Roman" w:hAnsi="Times New Roman" w:hint="default"/>
      </w:rPr>
    </w:lvl>
    <w:lvl w:ilvl="4" w:tplc="61CE8FB8" w:tentative="1">
      <w:start w:val="1"/>
      <w:numFmt w:val="bullet"/>
      <w:lvlText w:val="•"/>
      <w:lvlJc w:val="left"/>
      <w:pPr>
        <w:tabs>
          <w:tab w:val="num" w:pos="3600"/>
        </w:tabs>
        <w:ind w:left="3600" w:hanging="360"/>
      </w:pPr>
      <w:rPr>
        <w:rFonts w:ascii="Times New Roman" w:hAnsi="Times New Roman" w:hint="default"/>
      </w:rPr>
    </w:lvl>
    <w:lvl w:ilvl="5" w:tplc="16C85E80" w:tentative="1">
      <w:start w:val="1"/>
      <w:numFmt w:val="bullet"/>
      <w:lvlText w:val="•"/>
      <w:lvlJc w:val="left"/>
      <w:pPr>
        <w:tabs>
          <w:tab w:val="num" w:pos="4320"/>
        </w:tabs>
        <w:ind w:left="4320" w:hanging="360"/>
      </w:pPr>
      <w:rPr>
        <w:rFonts w:ascii="Times New Roman" w:hAnsi="Times New Roman" w:hint="default"/>
      </w:rPr>
    </w:lvl>
    <w:lvl w:ilvl="6" w:tplc="E84AE8D6" w:tentative="1">
      <w:start w:val="1"/>
      <w:numFmt w:val="bullet"/>
      <w:lvlText w:val="•"/>
      <w:lvlJc w:val="left"/>
      <w:pPr>
        <w:tabs>
          <w:tab w:val="num" w:pos="5040"/>
        </w:tabs>
        <w:ind w:left="5040" w:hanging="360"/>
      </w:pPr>
      <w:rPr>
        <w:rFonts w:ascii="Times New Roman" w:hAnsi="Times New Roman" w:hint="default"/>
      </w:rPr>
    </w:lvl>
    <w:lvl w:ilvl="7" w:tplc="ED1A8D58" w:tentative="1">
      <w:start w:val="1"/>
      <w:numFmt w:val="bullet"/>
      <w:lvlText w:val="•"/>
      <w:lvlJc w:val="left"/>
      <w:pPr>
        <w:tabs>
          <w:tab w:val="num" w:pos="5760"/>
        </w:tabs>
        <w:ind w:left="5760" w:hanging="360"/>
      </w:pPr>
      <w:rPr>
        <w:rFonts w:ascii="Times New Roman" w:hAnsi="Times New Roman" w:hint="default"/>
      </w:rPr>
    </w:lvl>
    <w:lvl w:ilvl="8" w:tplc="D1A8C7F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C594994"/>
    <w:multiLevelType w:val="hybridMultilevel"/>
    <w:tmpl w:val="7BE0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71211"/>
    <w:multiLevelType w:val="hybridMultilevel"/>
    <w:tmpl w:val="C486EB7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759D1"/>
    <w:multiLevelType w:val="hybridMultilevel"/>
    <w:tmpl w:val="F0D850A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51DE070D"/>
    <w:multiLevelType w:val="hybridMultilevel"/>
    <w:tmpl w:val="A476E79C"/>
    <w:lvl w:ilvl="0" w:tplc="6682054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5579559C"/>
    <w:multiLevelType w:val="hybridMultilevel"/>
    <w:tmpl w:val="2C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C41033"/>
    <w:multiLevelType w:val="hybridMultilevel"/>
    <w:tmpl w:val="41DAA252"/>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0" w15:restartNumberingAfterBreak="0">
    <w:nsid w:val="62F3487C"/>
    <w:multiLevelType w:val="hybridMultilevel"/>
    <w:tmpl w:val="0C4C189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1"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63C623F"/>
    <w:multiLevelType w:val="hybridMultilevel"/>
    <w:tmpl w:val="50E27E3C"/>
    <w:lvl w:ilvl="0" w:tplc="0B0411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69633DCF"/>
    <w:multiLevelType w:val="hybridMultilevel"/>
    <w:tmpl w:val="7C123D1C"/>
    <w:lvl w:ilvl="0" w:tplc="A20071D4">
      <w:numFmt w:val="bullet"/>
      <w:lvlText w:val="·"/>
      <w:lvlJc w:val="left"/>
      <w:pPr>
        <w:ind w:left="1260" w:hanging="420"/>
      </w:pPr>
      <w:rPr>
        <w:rFonts w:ascii="宋体" w:eastAsia="宋体" w:hAnsi="宋体"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FDF1575"/>
    <w:multiLevelType w:val="multilevel"/>
    <w:tmpl w:val="43B02070"/>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124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25" w15:restartNumberingAfterBreak="0">
    <w:nsid w:val="76E332BD"/>
    <w:multiLevelType w:val="hybridMultilevel"/>
    <w:tmpl w:val="DC74DE60"/>
    <w:lvl w:ilvl="0" w:tplc="B894AC44">
      <w:numFmt w:val="bullet"/>
      <w:lvlText w:val="·"/>
      <w:lvlJc w:val="left"/>
      <w:pPr>
        <w:ind w:left="1352" w:hanging="360"/>
      </w:pPr>
      <w:rPr>
        <w:rFonts w:ascii="宋体" w:eastAsia="宋体" w:hAnsi="宋体" w:cstheme="minorBidi" w:hint="eastAsia"/>
        <w:color w:val="auto"/>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79436511"/>
    <w:multiLevelType w:val="hybridMultilevel"/>
    <w:tmpl w:val="2DFA4DCC"/>
    <w:lvl w:ilvl="0" w:tplc="DB109DD8">
      <w:start w:val="1"/>
      <w:numFmt w:val="decimal"/>
      <w:lvlText w:val="%1."/>
      <w:lvlJc w:val="left"/>
      <w:pPr>
        <w:ind w:left="1204" w:hanging="360"/>
      </w:pPr>
      <w:rPr>
        <w:rFonts w:hint="default"/>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num w:numId="1">
    <w:abstractNumId w:val="24"/>
  </w:num>
  <w:num w:numId="2">
    <w:abstractNumId w:val="24"/>
  </w:num>
  <w:num w:numId="3">
    <w:abstractNumId w:val="18"/>
  </w:num>
  <w:num w:numId="4">
    <w:abstractNumId w:val="21"/>
  </w:num>
  <w:num w:numId="5">
    <w:abstractNumId w:val="14"/>
  </w:num>
  <w:num w:numId="6">
    <w:abstractNumId w:val="9"/>
  </w:num>
  <w:num w:numId="7">
    <w:abstractNumId w:val="17"/>
  </w:num>
  <w:num w:numId="8">
    <w:abstractNumId w:val="7"/>
  </w:num>
  <w:num w:numId="9">
    <w:abstractNumId w:val="12"/>
  </w:num>
  <w:num w:numId="10">
    <w:abstractNumId w:val="22"/>
  </w:num>
  <w:num w:numId="11">
    <w:abstractNumId w:val="2"/>
  </w:num>
  <w:num w:numId="12">
    <w:abstractNumId w:val="16"/>
  </w:num>
  <w:num w:numId="13">
    <w:abstractNumId w:val="10"/>
  </w:num>
  <w:num w:numId="14">
    <w:abstractNumId w:val="19"/>
  </w:num>
  <w:num w:numId="15">
    <w:abstractNumId w:val="4"/>
  </w:num>
  <w:num w:numId="16">
    <w:abstractNumId w:val="6"/>
  </w:num>
  <w:num w:numId="17">
    <w:abstractNumId w:val="1"/>
  </w:num>
  <w:num w:numId="18">
    <w:abstractNumId w:val="3"/>
  </w:num>
  <w:num w:numId="19">
    <w:abstractNumId w:val="13"/>
  </w:num>
  <w:num w:numId="20">
    <w:abstractNumId w:val="25"/>
  </w:num>
  <w:num w:numId="21">
    <w:abstractNumId w:val="24"/>
    <w:lvlOverride w:ilvl="0">
      <w:startOverride w:val="4"/>
    </w:lvlOverride>
    <w:lvlOverride w:ilvl="1">
      <w:startOverride w:val="8"/>
    </w:lvlOverride>
  </w:num>
  <w:num w:numId="22">
    <w:abstractNumId w:val="5"/>
  </w:num>
  <w:num w:numId="23">
    <w:abstractNumId w:val="8"/>
  </w:num>
  <w:num w:numId="24">
    <w:abstractNumId w:val="26"/>
  </w:num>
  <w:num w:numId="25">
    <w:abstractNumId w:val="15"/>
  </w:num>
  <w:num w:numId="26">
    <w:abstractNumId w:val="0"/>
  </w:num>
  <w:num w:numId="27">
    <w:abstractNumId w:val="23"/>
  </w:num>
  <w:num w:numId="28">
    <w:abstractNumId w:val="1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ocumentProtection w:edit="trackedChanges"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3FEE"/>
    <w:rsid w:val="00000194"/>
    <w:rsid w:val="00002433"/>
    <w:rsid w:val="0000358F"/>
    <w:rsid w:val="00004A46"/>
    <w:rsid w:val="00006812"/>
    <w:rsid w:val="000068FA"/>
    <w:rsid w:val="00007221"/>
    <w:rsid w:val="000077B2"/>
    <w:rsid w:val="000103F9"/>
    <w:rsid w:val="00011BE1"/>
    <w:rsid w:val="00011ECF"/>
    <w:rsid w:val="000126B2"/>
    <w:rsid w:val="00013508"/>
    <w:rsid w:val="000139A7"/>
    <w:rsid w:val="000145AE"/>
    <w:rsid w:val="000172D7"/>
    <w:rsid w:val="00021194"/>
    <w:rsid w:val="00026197"/>
    <w:rsid w:val="00027DDF"/>
    <w:rsid w:val="000303F0"/>
    <w:rsid w:val="00030A22"/>
    <w:rsid w:val="00030E6F"/>
    <w:rsid w:val="000327DB"/>
    <w:rsid w:val="00033674"/>
    <w:rsid w:val="00033C77"/>
    <w:rsid w:val="00033F23"/>
    <w:rsid w:val="00035D48"/>
    <w:rsid w:val="00035E9E"/>
    <w:rsid w:val="00037986"/>
    <w:rsid w:val="00041775"/>
    <w:rsid w:val="00043991"/>
    <w:rsid w:val="00044C44"/>
    <w:rsid w:val="00047A0E"/>
    <w:rsid w:val="000515C8"/>
    <w:rsid w:val="00051F63"/>
    <w:rsid w:val="0005238C"/>
    <w:rsid w:val="00052C3F"/>
    <w:rsid w:val="000550B1"/>
    <w:rsid w:val="000554BE"/>
    <w:rsid w:val="000578F9"/>
    <w:rsid w:val="00060411"/>
    <w:rsid w:val="00060539"/>
    <w:rsid w:val="00060EB7"/>
    <w:rsid w:val="00064112"/>
    <w:rsid w:val="00065E04"/>
    <w:rsid w:val="00066883"/>
    <w:rsid w:val="00066976"/>
    <w:rsid w:val="0006794E"/>
    <w:rsid w:val="00067AF8"/>
    <w:rsid w:val="00070AA9"/>
    <w:rsid w:val="00071BD3"/>
    <w:rsid w:val="00074349"/>
    <w:rsid w:val="0007508C"/>
    <w:rsid w:val="00075132"/>
    <w:rsid w:val="00080133"/>
    <w:rsid w:val="00081659"/>
    <w:rsid w:val="000838EF"/>
    <w:rsid w:val="00083B21"/>
    <w:rsid w:val="00084C64"/>
    <w:rsid w:val="00085312"/>
    <w:rsid w:val="00085889"/>
    <w:rsid w:val="00093D4E"/>
    <w:rsid w:val="00094BE4"/>
    <w:rsid w:val="00097321"/>
    <w:rsid w:val="000A00DE"/>
    <w:rsid w:val="000A3ED7"/>
    <w:rsid w:val="000A48F5"/>
    <w:rsid w:val="000A4A34"/>
    <w:rsid w:val="000A4E2D"/>
    <w:rsid w:val="000A6EC7"/>
    <w:rsid w:val="000A7F71"/>
    <w:rsid w:val="000B2E45"/>
    <w:rsid w:val="000B3436"/>
    <w:rsid w:val="000B41B9"/>
    <w:rsid w:val="000B62A6"/>
    <w:rsid w:val="000B6E7D"/>
    <w:rsid w:val="000B7D9E"/>
    <w:rsid w:val="000C072F"/>
    <w:rsid w:val="000C0CC9"/>
    <w:rsid w:val="000C1107"/>
    <w:rsid w:val="000C175B"/>
    <w:rsid w:val="000C26AA"/>
    <w:rsid w:val="000C3F91"/>
    <w:rsid w:val="000C4258"/>
    <w:rsid w:val="000C5BD2"/>
    <w:rsid w:val="000D1CCB"/>
    <w:rsid w:val="000D222C"/>
    <w:rsid w:val="000D3C2E"/>
    <w:rsid w:val="000D49EB"/>
    <w:rsid w:val="000D6185"/>
    <w:rsid w:val="000D65DF"/>
    <w:rsid w:val="000E0544"/>
    <w:rsid w:val="000E0F75"/>
    <w:rsid w:val="000E49A4"/>
    <w:rsid w:val="000E5188"/>
    <w:rsid w:val="000E5AC2"/>
    <w:rsid w:val="000E5EB9"/>
    <w:rsid w:val="000E6F0B"/>
    <w:rsid w:val="000E793C"/>
    <w:rsid w:val="000E7A82"/>
    <w:rsid w:val="000E7AB9"/>
    <w:rsid w:val="000F0800"/>
    <w:rsid w:val="000F0835"/>
    <w:rsid w:val="000F273E"/>
    <w:rsid w:val="000F32EF"/>
    <w:rsid w:val="000F353B"/>
    <w:rsid w:val="000F5B0C"/>
    <w:rsid w:val="000F5E77"/>
    <w:rsid w:val="000F6490"/>
    <w:rsid w:val="00101B00"/>
    <w:rsid w:val="001043F0"/>
    <w:rsid w:val="00105B3A"/>
    <w:rsid w:val="001061C1"/>
    <w:rsid w:val="001104A5"/>
    <w:rsid w:val="00111435"/>
    <w:rsid w:val="00113658"/>
    <w:rsid w:val="00113C93"/>
    <w:rsid w:val="00116776"/>
    <w:rsid w:val="001167FB"/>
    <w:rsid w:val="001170E6"/>
    <w:rsid w:val="00117C60"/>
    <w:rsid w:val="00120218"/>
    <w:rsid w:val="001237AE"/>
    <w:rsid w:val="00124219"/>
    <w:rsid w:val="001245EA"/>
    <w:rsid w:val="001254AF"/>
    <w:rsid w:val="00125F14"/>
    <w:rsid w:val="00126D3F"/>
    <w:rsid w:val="00127A23"/>
    <w:rsid w:val="00130B65"/>
    <w:rsid w:val="00131932"/>
    <w:rsid w:val="00132247"/>
    <w:rsid w:val="00132C64"/>
    <w:rsid w:val="0013315C"/>
    <w:rsid w:val="00133AC9"/>
    <w:rsid w:val="00134A83"/>
    <w:rsid w:val="00136CDF"/>
    <w:rsid w:val="0013765B"/>
    <w:rsid w:val="00137E05"/>
    <w:rsid w:val="0014083D"/>
    <w:rsid w:val="00142264"/>
    <w:rsid w:val="00143B2B"/>
    <w:rsid w:val="00144DE7"/>
    <w:rsid w:val="00145A7B"/>
    <w:rsid w:val="0014654F"/>
    <w:rsid w:val="00147087"/>
    <w:rsid w:val="001475CD"/>
    <w:rsid w:val="001477B7"/>
    <w:rsid w:val="001504CD"/>
    <w:rsid w:val="001511D7"/>
    <w:rsid w:val="001518B5"/>
    <w:rsid w:val="001541F5"/>
    <w:rsid w:val="0015529D"/>
    <w:rsid w:val="001554ED"/>
    <w:rsid w:val="001563DF"/>
    <w:rsid w:val="00157039"/>
    <w:rsid w:val="00157D58"/>
    <w:rsid w:val="00157D66"/>
    <w:rsid w:val="00160B90"/>
    <w:rsid w:val="001614C1"/>
    <w:rsid w:val="00162049"/>
    <w:rsid w:val="001641FE"/>
    <w:rsid w:val="00164910"/>
    <w:rsid w:val="00170109"/>
    <w:rsid w:val="001705B5"/>
    <w:rsid w:val="001739F5"/>
    <w:rsid w:val="0017438E"/>
    <w:rsid w:val="001804FC"/>
    <w:rsid w:val="00180E25"/>
    <w:rsid w:val="00181222"/>
    <w:rsid w:val="00181D9E"/>
    <w:rsid w:val="00182BBA"/>
    <w:rsid w:val="00183081"/>
    <w:rsid w:val="0018313C"/>
    <w:rsid w:val="001850E7"/>
    <w:rsid w:val="001852CB"/>
    <w:rsid w:val="00185640"/>
    <w:rsid w:val="00185964"/>
    <w:rsid w:val="00185BF4"/>
    <w:rsid w:val="00187F4F"/>
    <w:rsid w:val="0019176C"/>
    <w:rsid w:val="001919A3"/>
    <w:rsid w:val="00192295"/>
    <w:rsid w:val="00192B2E"/>
    <w:rsid w:val="001941E9"/>
    <w:rsid w:val="001970CE"/>
    <w:rsid w:val="001978E5"/>
    <w:rsid w:val="001A13C5"/>
    <w:rsid w:val="001A1AFE"/>
    <w:rsid w:val="001A2446"/>
    <w:rsid w:val="001A3343"/>
    <w:rsid w:val="001A50D1"/>
    <w:rsid w:val="001A5E29"/>
    <w:rsid w:val="001A61CF"/>
    <w:rsid w:val="001A788E"/>
    <w:rsid w:val="001A7CCA"/>
    <w:rsid w:val="001B11A3"/>
    <w:rsid w:val="001B1B4D"/>
    <w:rsid w:val="001B1BA5"/>
    <w:rsid w:val="001B1E17"/>
    <w:rsid w:val="001B2917"/>
    <w:rsid w:val="001B2DE5"/>
    <w:rsid w:val="001B5AD8"/>
    <w:rsid w:val="001B6170"/>
    <w:rsid w:val="001B6384"/>
    <w:rsid w:val="001B7742"/>
    <w:rsid w:val="001B7AAA"/>
    <w:rsid w:val="001C02AB"/>
    <w:rsid w:val="001C09F8"/>
    <w:rsid w:val="001C0DBA"/>
    <w:rsid w:val="001C0FA0"/>
    <w:rsid w:val="001C18EE"/>
    <w:rsid w:val="001C3DB7"/>
    <w:rsid w:val="001C58FA"/>
    <w:rsid w:val="001C7DBC"/>
    <w:rsid w:val="001D3A4C"/>
    <w:rsid w:val="001D4D28"/>
    <w:rsid w:val="001D5350"/>
    <w:rsid w:val="001D538E"/>
    <w:rsid w:val="001D593C"/>
    <w:rsid w:val="001D7113"/>
    <w:rsid w:val="001E1A28"/>
    <w:rsid w:val="001E3ADA"/>
    <w:rsid w:val="001E57B0"/>
    <w:rsid w:val="001F0F85"/>
    <w:rsid w:val="001F1587"/>
    <w:rsid w:val="001F207D"/>
    <w:rsid w:val="001F39C4"/>
    <w:rsid w:val="001F486D"/>
    <w:rsid w:val="001F63C8"/>
    <w:rsid w:val="001F7E90"/>
    <w:rsid w:val="001F7FD7"/>
    <w:rsid w:val="002003B2"/>
    <w:rsid w:val="00201483"/>
    <w:rsid w:val="00205AF0"/>
    <w:rsid w:val="00206686"/>
    <w:rsid w:val="002067AA"/>
    <w:rsid w:val="00207376"/>
    <w:rsid w:val="002078AF"/>
    <w:rsid w:val="00211295"/>
    <w:rsid w:val="0021189F"/>
    <w:rsid w:val="00211999"/>
    <w:rsid w:val="00213929"/>
    <w:rsid w:val="00214725"/>
    <w:rsid w:val="00215590"/>
    <w:rsid w:val="00215956"/>
    <w:rsid w:val="00217212"/>
    <w:rsid w:val="00221E9E"/>
    <w:rsid w:val="00222100"/>
    <w:rsid w:val="002227C0"/>
    <w:rsid w:val="002234EE"/>
    <w:rsid w:val="002236AF"/>
    <w:rsid w:val="00224251"/>
    <w:rsid w:val="00224450"/>
    <w:rsid w:val="00225D4E"/>
    <w:rsid w:val="00226D90"/>
    <w:rsid w:val="00227CEF"/>
    <w:rsid w:val="0023620E"/>
    <w:rsid w:val="00236B31"/>
    <w:rsid w:val="00237C9B"/>
    <w:rsid w:val="00240B5B"/>
    <w:rsid w:val="002412CB"/>
    <w:rsid w:val="002417FB"/>
    <w:rsid w:val="00241B21"/>
    <w:rsid w:val="00243DE9"/>
    <w:rsid w:val="00246D33"/>
    <w:rsid w:val="00246D66"/>
    <w:rsid w:val="00247435"/>
    <w:rsid w:val="00251BC4"/>
    <w:rsid w:val="00252BBB"/>
    <w:rsid w:val="00253E71"/>
    <w:rsid w:val="00254508"/>
    <w:rsid w:val="00256E3E"/>
    <w:rsid w:val="00257416"/>
    <w:rsid w:val="00260970"/>
    <w:rsid w:val="002610A7"/>
    <w:rsid w:val="002621A9"/>
    <w:rsid w:val="00262DBF"/>
    <w:rsid w:val="00264130"/>
    <w:rsid w:val="002651B3"/>
    <w:rsid w:val="00265AE9"/>
    <w:rsid w:val="00266BE5"/>
    <w:rsid w:val="002726E9"/>
    <w:rsid w:val="00272F7F"/>
    <w:rsid w:val="00273162"/>
    <w:rsid w:val="00274560"/>
    <w:rsid w:val="002746EE"/>
    <w:rsid w:val="0027492B"/>
    <w:rsid w:val="00276690"/>
    <w:rsid w:val="002831A2"/>
    <w:rsid w:val="00283351"/>
    <w:rsid w:val="00284F8F"/>
    <w:rsid w:val="0029022D"/>
    <w:rsid w:val="0029031F"/>
    <w:rsid w:val="00290730"/>
    <w:rsid w:val="00293882"/>
    <w:rsid w:val="00293C47"/>
    <w:rsid w:val="00294AE0"/>
    <w:rsid w:val="00295484"/>
    <w:rsid w:val="00297A02"/>
    <w:rsid w:val="002A02E4"/>
    <w:rsid w:val="002A0F2C"/>
    <w:rsid w:val="002A16C0"/>
    <w:rsid w:val="002A2FC6"/>
    <w:rsid w:val="002A3BBC"/>
    <w:rsid w:val="002A3DA7"/>
    <w:rsid w:val="002A789A"/>
    <w:rsid w:val="002B0418"/>
    <w:rsid w:val="002B0D73"/>
    <w:rsid w:val="002B0E13"/>
    <w:rsid w:val="002B319D"/>
    <w:rsid w:val="002B4E4D"/>
    <w:rsid w:val="002B6091"/>
    <w:rsid w:val="002B74F2"/>
    <w:rsid w:val="002C0991"/>
    <w:rsid w:val="002C0C69"/>
    <w:rsid w:val="002C1E79"/>
    <w:rsid w:val="002C47C6"/>
    <w:rsid w:val="002C4D5B"/>
    <w:rsid w:val="002C5303"/>
    <w:rsid w:val="002C73A5"/>
    <w:rsid w:val="002C7836"/>
    <w:rsid w:val="002D0979"/>
    <w:rsid w:val="002D449A"/>
    <w:rsid w:val="002D6E70"/>
    <w:rsid w:val="002E235D"/>
    <w:rsid w:val="002E4E6F"/>
    <w:rsid w:val="002E567D"/>
    <w:rsid w:val="002E666C"/>
    <w:rsid w:val="002E6932"/>
    <w:rsid w:val="002F050C"/>
    <w:rsid w:val="002F1421"/>
    <w:rsid w:val="002F1B2E"/>
    <w:rsid w:val="002F3334"/>
    <w:rsid w:val="002F356A"/>
    <w:rsid w:val="002F403E"/>
    <w:rsid w:val="002F44CC"/>
    <w:rsid w:val="002F4A6A"/>
    <w:rsid w:val="002F5480"/>
    <w:rsid w:val="00301679"/>
    <w:rsid w:val="003017C1"/>
    <w:rsid w:val="00302690"/>
    <w:rsid w:val="003044C8"/>
    <w:rsid w:val="00304BB5"/>
    <w:rsid w:val="003067DD"/>
    <w:rsid w:val="00310AA2"/>
    <w:rsid w:val="003117A1"/>
    <w:rsid w:val="00314D30"/>
    <w:rsid w:val="00315AE6"/>
    <w:rsid w:val="00317511"/>
    <w:rsid w:val="0032031F"/>
    <w:rsid w:val="003203BE"/>
    <w:rsid w:val="00320FBF"/>
    <w:rsid w:val="003223C6"/>
    <w:rsid w:val="00322CDD"/>
    <w:rsid w:val="00323DD7"/>
    <w:rsid w:val="00323DEE"/>
    <w:rsid w:val="00325199"/>
    <w:rsid w:val="00326604"/>
    <w:rsid w:val="0033136B"/>
    <w:rsid w:val="00332025"/>
    <w:rsid w:val="003324D2"/>
    <w:rsid w:val="00335D80"/>
    <w:rsid w:val="00336276"/>
    <w:rsid w:val="0033632A"/>
    <w:rsid w:val="00336EDE"/>
    <w:rsid w:val="003374BB"/>
    <w:rsid w:val="00337A22"/>
    <w:rsid w:val="0034169B"/>
    <w:rsid w:val="00341C54"/>
    <w:rsid w:val="0034225D"/>
    <w:rsid w:val="00343FDE"/>
    <w:rsid w:val="0034409F"/>
    <w:rsid w:val="00344B0C"/>
    <w:rsid w:val="003458D3"/>
    <w:rsid w:val="00346B38"/>
    <w:rsid w:val="00346C83"/>
    <w:rsid w:val="00347A5C"/>
    <w:rsid w:val="003524D8"/>
    <w:rsid w:val="0035385E"/>
    <w:rsid w:val="00353F93"/>
    <w:rsid w:val="00355CF7"/>
    <w:rsid w:val="00357A7E"/>
    <w:rsid w:val="00357A80"/>
    <w:rsid w:val="00360A80"/>
    <w:rsid w:val="0036116B"/>
    <w:rsid w:val="00362640"/>
    <w:rsid w:val="0036297D"/>
    <w:rsid w:val="003649A9"/>
    <w:rsid w:val="0036550C"/>
    <w:rsid w:val="0036696D"/>
    <w:rsid w:val="003703E4"/>
    <w:rsid w:val="0037154E"/>
    <w:rsid w:val="003718F7"/>
    <w:rsid w:val="00373F45"/>
    <w:rsid w:val="0037733D"/>
    <w:rsid w:val="00380EF9"/>
    <w:rsid w:val="00384B83"/>
    <w:rsid w:val="00392841"/>
    <w:rsid w:val="00392931"/>
    <w:rsid w:val="00393FC4"/>
    <w:rsid w:val="00395419"/>
    <w:rsid w:val="00395A7C"/>
    <w:rsid w:val="003A00C5"/>
    <w:rsid w:val="003A1B8E"/>
    <w:rsid w:val="003A2253"/>
    <w:rsid w:val="003A29D6"/>
    <w:rsid w:val="003A54EE"/>
    <w:rsid w:val="003A57E9"/>
    <w:rsid w:val="003A5B79"/>
    <w:rsid w:val="003A6726"/>
    <w:rsid w:val="003A6F12"/>
    <w:rsid w:val="003A75B7"/>
    <w:rsid w:val="003A7F87"/>
    <w:rsid w:val="003B2306"/>
    <w:rsid w:val="003B4458"/>
    <w:rsid w:val="003C0758"/>
    <w:rsid w:val="003C11C7"/>
    <w:rsid w:val="003C308D"/>
    <w:rsid w:val="003C37F8"/>
    <w:rsid w:val="003C46A6"/>
    <w:rsid w:val="003C48BB"/>
    <w:rsid w:val="003C6BDE"/>
    <w:rsid w:val="003C6CEB"/>
    <w:rsid w:val="003C79F4"/>
    <w:rsid w:val="003C7C97"/>
    <w:rsid w:val="003C7DF0"/>
    <w:rsid w:val="003D027C"/>
    <w:rsid w:val="003D2180"/>
    <w:rsid w:val="003D2AC4"/>
    <w:rsid w:val="003D5EBF"/>
    <w:rsid w:val="003D78F2"/>
    <w:rsid w:val="003E02AD"/>
    <w:rsid w:val="003E76D1"/>
    <w:rsid w:val="003F1331"/>
    <w:rsid w:val="003F215C"/>
    <w:rsid w:val="003F2934"/>
    <w:rsid w:val="003F2B0C"/>
    <w:rsid w:val="003F3196"/>
    <w:rsid w:val="003F3474"/>
    <w:rsid w:val="003F3A33"/>
    <w:rsid w:val="003F4CBA"/>
    <w:rsid w:val="003F7874"/>
    <w:rsid w:val="00400DFC"/>
    <w:rsid w:val="00401B15"/>
    <w:rsid w:val="00401F44"/>
    <w:rsid w:val="00403D14"/>
    <w:rsid w:val="00407636"/>
    <w:rsid w:val="0041029E"/>
    <w:rsid w:val="00414987"/>
    <w:rsid w:val="00414B77"/>
    <w:rsid w:val="00415369"/>
    <w:rsid w:val="00415A40"/>
    <w:rsid w:val="00417D65"/>
    <w:rsid w:val="0042071C"/>
    <w:rsid w:val="004224A0"/>
    <w:rsid w:val="004234E9"/>
    <w:rsid w:val="00423A85"/>
    <w:rsid w:val="00423BB2"/>
    <w:rsid w:val="00424B3A"/>
    <w:rsid w:val="00425ABF"/>
    <w:rsid w:val="004279E8"/>
    <w:rsid w:val="00427C38"/>
    <w:rsid w:val="0043004C"/>
    <w:rsid w:val="00431326"/>
    <w:rsid w:val="00431616"/>
    <w:rsid w:val="00431BB4"/>
    <w:rsid w:val="00431F13"/>
    <w:rsid w:val="004355B9"/>
    <w:rsid w:val="00435969"/>
    <w:rsid w:val="004368C2"/>
    <w:rsid w:val="0043788D"/>
    <w:rsid w:val="00437B41"/>
    <w:rsid w:val="0044063D"/>
    <w:rsid w:val="004440A5"/>
    <w:rsid w:val="00445ED6"/>
    <w:rsid w:val="00446B90"/>
    <w:rsid w:val="00450B70"/>
    <w:rsid w:val="004511E9"/>
    <w:rsid w:val="004513BD"/>
    <w:rsid w:val="0045201F"/>
    <w:rsid w:val="00452038"/>
    <w:rsid w:val="00454F22"/>
    <w:rsid w:val="00456C89"/>
    <w:rsid w:val="004572EF"/>
    <w:rsid w:val="004638BB"/>
    <w:rsid w:val="00463ACC"/>
    <w:rsid w:val="004649B5"/>
    <w:rsid w:val="00465696"/>
    <w:rsid w:val="004663D2"/>
    <w:rsid w:val="0046641D"/>
    <w:rsid w:val="00466644"/>
    <w:rsid w:val="00467285"/>
    <w:rsid w:val="00467456"/>
    <w:rsid w:val="0047083D"/>
    <w:rsid w:val="004737DB"/>
    <w:rsid w:val="00473FEE"/>
    <w:rsid w:val="00474A68"/>
    <w:rsid w:val="00474E8C"/>
    <w:rsid w:val="00475044"/>
    <w:rsid w:val="00475E9E"/>
    <w:rsid w:val="0047603B"/>
    <w:rsid w:val="00477186"/>
    <w:rsid w:val="00481685"/>
    <w:rsid w:val="00482118"/>
    <w:rsid w:val="0048229B"/>
    <w:rsid w:val="0048266D"/>
    <w:rsid w:val="0048288E"/>
    <w:rsid w:val="00484354"/>
    <w:rsid w:val="0048524C"/>
    <w:rsid w:val="00485AFE"/>
    <w:rsid w:val="00487671"/>
    <w:rsid w:val="00487861"/>
    <w:rsid w:val="004902D1"/>
    <w:rsid w:val="004927D9"/>
    <w:rsid w:val="00494682"/>
    <w:rsid w:val="00495413"/>
    <w:rsid w:val="00495E44"/>
    <w:rsid w:val="00496957"/>
    <w:rsid w:val="00496B45"/>
    <w:rsid w:val="00497594"/>
    <w:rsid w:val="004A1626"/>
    <w:rsid w:val="004A181B"/>
    <w:rsid w:val="004A1884"/>
    <w:rsid w:val="004A1CCB"/>
    <w:rsid w:val="004A2930"/>
    <w:rsid w:val="004A407C"/>
    <w:rsid w:val="004A423E"/>
    <w:rsid w:val="004A526A"/>
    <w:rsid w:val="004A5B6A"/>
    <w:rsid w:val="004A7260"/>
    <w:rsid w:val="004B0336"/>
    <w:rsid w:val="004B0BB9"/>
    <w:rsid w:val="004B3212"/>
    <w:rsid w:val="004B339D"/>
    <w:rsid w:val="004B472A"/>
    <w:rsid w:val="004B6FC2"/>
    <w:rsid w:val="004B7EE0"/>
    <w:rsid w:val="004C093E"/>
    <w:rsid w:val="004C272A"/>
    <w:rsid w:val="004C2882"/>
    <w:rsid w:val="004C3F10"/>
    <w:rsid w:val="004C5F68"/>
    <w:rsid w:val="004D19C1"/>
    <w:rsid w:val="004D1F9B"/>
    <w:rsid w:val="004D4145"/>
    <w:rsid w:val="004D4E09"/>
    <w:rsid w:val="004D62D2"/>
    <w:rsid w:val="004E006C"/>
    <w:rsid w:val="004E13B3"/>
    <w:rsid w:val="004E6FDE"/>
    <w:rsid w:val="004E7328"/>
    <w:rsid w:val="004F388B"/>
    <w:rsid w:val="004F3980"/>
    <w:rsid w:val="004F41DD"/>
    <w:rsid w:val="004F4B92"/>
    <w:rsid w:val="004F522A"/>
    <w:rsid w:val="004F552B"/>
    <w:rsid w:val="004F749F"/>
    <w:rsid w:val="004F7DC9"/>
    <w:rsid w:val="005002CD"/>
    <w:rsid w:val="0050104B"/>
    <w:rsid w:val="00505F1E"/>
    <w:rsid w:val="005070FD"/>
    <w:rsid w:val="00507E6A"/>
    <w:rsid w:val="005103A9"/>
    <w:rsid w:val="00510411"/>
    <w:rsid w:val="005107E2"/>
    <w:rsid w:val="00511D6F"/>
    <w:rsid w:val="00511E54"/>
    <w:rsid w:val="00513030"/>
    <w:rsid w:val="00513724"/>
    <w:rsid w:val="0051447E"/>
    <w:rsid w:val="00515405"/>
    <w:rsid w:val="0051546E"/>
    <w:rsid w:val="00515D62"/>
    <w:rsid w:val="00515EB6"/>
    <w:rsid w:val="00526436"/>
    <w:rsid w:val="00526572"/>
    <w:rsid w:val="0053111E"/>
    <w:rsid w:val="00536C72"/>
    <w:rsid w:val="00536CDF"/>
    <w:rsid w:val="0054336E"/>
    <w:rsid w:val="00543F17"/>
    <w:rsid w:val="00545641"/>
    <w:rsid w:val="005459E5"/>
    <w:rsid w:val="0055124B"/>
    <w:rsid w:val="0055178F"/>
    <w:rsid w:val="00551BC5"/>
    <w:rsid w:val="00554D69"/>
    <w:rsid w:val="00555CA5"/>
    <w:rsid w:val="00555FDE"/>
    <w:rsid w:val="00556DBD"/>
    <w:rsid w:val="005604F7"/>
    <w:rsid w:val="00562EE7"/>
    <w:rsid w:val="00565387"/>
    <w:rsid w:val="00570EC7"/>
    <w:rsid w:val="00572C85"/>
    <w:rsid w:val="0057341A"/>
    <w:rsid w:val="0057460B"/>
    <w:rsid w:val="00575BB4"/>
    <w:rsid w:val="00576213"/>
    <w:rsid w:val="005763C2"/>
    <w:rsid w:val="00581018"/>
    <w:rsid w:val="00582FB9"/>
    <w:rsid w:val="00583516"/>
    <w:rsid w:val="005846F9"/>
    <w:rsid w:val="00584AE2"/>
    <w:rsid w:val="00584CC2"/>
    <w:rsid w:val="00586EB8"/>
    <w:rsid w:val="00587583"/>
    <w:rsid w:val="00587B5E"/>
    <w:rsid w:val="0059180E"/>
    <w:rsid w:val="00592D0F"/>
    <w:rsid w:val="005935C5"/>
    <w:rsid w:val="00593A1A"/>
    <w:rsid w:val="00596D6F"/>
    <w:rsid w:val="00597BEF"/>
    <w:rsid w:val="00597C9C"/>
    <w:rsid w:val="005A08CA"/>
    <w:rsid w:val="005A0B4E"/>
    <w:rsid w:val="005A3817"/>
    <w:rsid w:val="005A3901"/>
    <w:rsid w:val="005A5800"/>
    <w:rsid w:val="005A7F39"/>
    <w:rsid w:val="005B060E"/>
    <w:rsid w:val="005B0879"/>
    <w:rsid w:val="005B0D94"/>
    <w:rsid w:val="005B1960"/>
    <w:rsid w:val="005B1FF8"/>
    <w:rsid w:val="005B2142"/>
    <w:rsid w:val="005B220B"/>
    <w:rsid w:val="005B24BE"/>
    <w:rsid w:val="005B4997"/>
    <w:rsid w:val="005B7B8F"/>
    <w:rsid w:val="005C2C1F"/>
    <w:rsid w:val="005C3852"/>
    <w:rsid w:val="005C3F5D"/>
    <w:rsid w:val="005C484E"/>
    <w:rsid w:val="005C5814"/>
    <w:rsid w:val="005C7828"/>
    <w:rsid w:val="005D0073"/>
    <w:rsid w:val="005D0348"/>
    <w:rsid w:val="005D0A4C"/>
    <w:rsid w:val="005D0C1E"/>
    <w:rsid w:val="005D219A"/>
    <w:rsid w:val="005D4D1D"/>
    <w:rsid w:val="005D5657"/>
    <w:rsid w:val="005E12F6"/>
    <w:rsid w:val="005E13AA"/>
    <w:rsid w:val="005E2DCD"/>
    <w:rsid w:val="005E5AE1"/>
    <w:rsid w:val="005E692F"/>
    <w:rsid w:val="005E7F6C"/>
    <w:rsid w:val="005F11ED"/>
    <w:rsid w:val="005F18D7"/>
    <w:rsid w:val="005F27C1"/>
    <w:rsid w:val="005F5EB6"/>
    <w:rsid w:val="005F7F13"/>
    <w:rsid w:val="00602B38"/>
    <w:rsid w:val="00602D5C"/>
    <w:rsid w:val="00604E28"/>
    <w:rsid w:val="00607514"/>
    <w:rsid w:val="006176C3"/>
    <w:rsid w:val="0062171E"/>
    <w:rsid w:val="00623063"/>
    <w:rsid w:val="0062659C"/>
    <w:rsid w:val="00626CA7"/>
    <w:rsid w:val="006273A4"/>
    <w:rsid w:val="0062786C"/>
    <w:rsid w:val="00633629"/>
    <w:rsid w:val="006348DA"/>
    <w:rsid w:val="00634DC6"/>
    <w:rsid w:val="006355BA"/>
    <w:rsid w:val="00635949"/>
    <w:rsid w:val="00635F3E"/>
    <w:rsid w:val="006361BA"/>
    <w:rsid w:val="00637B8E"/>
    <w:rsid w:val="006402DF"/>
    <w:rsid w:val="00641259"/>
    <w:rsid w:val="00644D4F"/>
    <w:rsid w:val="0064555E"/>
    <w:rsid w:val="00646565"/>
    <w:rsid w:val="00650A49"/>
    <w:rsid w:val="00650CC7"/>
    <w:rsid w:val="00650DDA"/>
    <w:rsid w:val="006538C0"/>
    <w:rsid w:val="006550AE"/>
    <w:rsid w:val="0065653B"/>
    <w:rsid w:val="00656A77"/>
    <w:rsid w:val="006571F6"/>
    <w:rsid w:val="00660EA4"/>
    <w:rsid w:val="00661ACB"/>
    <w:rsid w:val="006625B6"/>
    <w:rsid w:val="00662CD5"/>
    <w:rsid w:val="0066472C"/>
    <w:rsid w:val="0066489B"/>
    <w:rsid w:val="00665CFF"/>
    <w:rsid w:val="006669C4"/>
    <w:rsid w:val="0066706E"/>
    <w:rsid w:val="00670AC6"/>
    <w:rsid w:val="00670C8A"/>
    <w:rsid w:val="0067169E"/>
    <w:rsid w:val="00672A56"/>
    <w:rsid w:val="0067342F"/>
    <w:rsid w:val="00676BF3"/>
    <w:rsid w:val="00677422"/>
    <w:rsid w:val="0067795F"/>
    <w:rsid w:val="006801C4"/>
    <w:rsid w:val="00681E3C"/>
    <w:rsid w:val="00681E7F"/>
    <w:rsid w:val="00682A73"/>
    <w:rsid w:val="00682E71"/>
    <w:rsid w:val="00684BAB"/>
    <w:rsid w:val="00685BA2"/>
    <w:rsid w:val="0069180F"/>
    <w:rsid w:val="00692E84"/>
    <w:rsid w:val="00694A02"/>
    <w:rsid w:val="00694F0E"/>
    <w:rsid w:val="0069531C"/>
    <w:rsid w:val="006A0471"/>
    <w:rsid w:val="006A0C60"/>
    <w:rsid w:val="006A4751"/>
    <w:rsid w:val="006A4A78"/>
    <w:rsid w:val="006A5F4D"/>
    <w:rsid w:val="006A659A"/>
    <w:rsid w:val="006A7115"/>
    <w:rsid w:val="006B0E28"/>
    <w:rsid w:val="006B10C8"/>
    <w:rsid w:val="006B28C1"/>
    <w:rsid w:val="006B337F"/>
    <w:rsid w:val="006B46CD"/>
    <w:rsid w:val="006B6E7D"/>
    <w:rsid w:val="006C0B1E"/>
    <w:rsid w:val="006C1D33"/>
    <w:rsid w:val="006C2F2F"/>
    <w:rsid w:val="006C372F"/>
    <w:rsid w:val="006C6AE7"/>
    <w:rsid w:val="006C77F5"/>
    <w:rsid w:val="006C7818"/>
    <w:rsid w:val="006C7B12"/>
    <w:rsid w:val="006C7F5D"/>
    <w:rsid w:val="006D02A3"/>
    <w:rsid w:val="006D0981"/>
    <w:rsid w:val="006D2B70"/>
    <w:rsid w:val="006D2E5D"/>
    <w:rsid w:val="006D2F66"/>
    <w:rsid w:val="006D31AF"/>
    <w:rsid w:val="006D4065"/>
    <w:rsid w:val="006D54C1"/>
    <w:rsid w:val="006D65D8"/>
    <w:rsid w:val="006D72EA"/>
    <w:rsid w:val="006D787A"/>
    <w:rsid w:val="006E116A"/>
    <w:rsid w:val="006E1B26"/>
    <w:rsid w:val="006E2168"/>
    <w:rsid w:val="006E2398"/>
    <w:rsid w:val="006E3570"/>
    <w:rsid w:val="006E48C0"/>
    <w:rsid w:val="006E57EE"/>
    <w:rsid w:val="006E5F48"/>
    <w:rsid w:val="006F1755"/>
    <w:rsid w:val="006F1FB3"/>
    <w:rsid w:val="006F2098"/>
    <w:rsid w:val="006F28B8"/>
    <w:rsid w:val="006F7572"/>
    <w:rsid w:val="007005BC"/>
    <w:rsid w:val="00702D42"/>
    <w:rsid w:val="00703C81"/>
    <w:rsid w:val="0070615D"/>
    <w:rsid w:val="00706B78"/>
    <w:rsid w:val="00707539"/>
    <w:rsid w:val="00711C11"/>
    <w:rsid w:val="00711ED3"/>
    <w:rsid w:val="007124E4"/>
    <w:rsid w:val="00713A95"/>
    <w:rsid w:val="007153A8"/>
    <w:rsid w:val="007158DB"/>
    <w:rsid w:val="007159EA"/>
    <w:rsid w:val="00715B73"/>
    <w:rsid w:val="0071696A"/>
    <w:rsid w:val="007202E1"/>
    <w:rsid w:val="007224C5"/>
    <w:rsid w:val="00722839"/>
    <w:rsid w:val="007231F2"/>
    <w:rsid w:val="007235E4"/>
    <w:rsid w:val="00723CCE"/>
    <w:rsid w:val="00726855"/>
    <w:rsid w:val="00726D07"/>
    <w:rsid w:val="00727414"/>
    <w:rsid w:val="00727E63"/>
    <w:rsid w:val="00730475"/>
    <w:rsid w:val="0073082B"/>
    <w:rsid w:val="007315A5"/>
    <w:rsid w:val="00735409"/>
    <w:rsid w:val="00736750"/>
    <w:rsid w:val="00736DCD"/>
    <w:rsid w:val="00741ABB"/>
    <w:rsid w:val="00744DBD"/>
    <w:rsid w:val="007465F9"/>
    <w:rsid w:val="007470F8"/>
    <w:rsid w:val="007507C1"/>
    <w:rsid w:val="00751680"/>
    <w:rsid w:val="00751757"/>
    <w:rsid w:val="00752A68"/>
    <w:rsid w:val="00752A72"/>
    <w:rsid w:val="007536B3"/>
    <w:rsid w:val="00754D74"/>
    <w:rsid w:val="00754EBA"/>
    <w:rsid w:val="00761580"/>
    <w:rsid w:val="0076184D"/>
    <w:rsid w:val="00763F98"/>
    <w:rsid w:val="00765F9F"/>
    <w:rsid w:val="007669C2"/>
    <w:rsid w:val="00766AE7"/>
    <w:rsid w:val="00767736"/>
    <w:rsid w:val="00767FC5"/>
    <w:rsid w:val="007706F3"/>
    <w:rsid w:val="00771F08"/>
    <w:rsid w:val="007724C2"/>
    <w:rsid w:val="0077444E"/>
    <w:rsid w:val="007749DB"/>
    <w:rsid w:val="00775023"/>
    <w:rsid w:val="00775591"/>
    <w:rsid w:val="00776592"/>
    <w:rsid w:val="0077683D"/>
    <w:rsid w:val="00777D80"/>
    <w:rsid w:val="0078051C"/>
    <w:rsid w:val="00781909"/>
    <w:rsid w:val="00782E05"/>
    <w:rsid w:val="00783C39"/>
    <w:rsid w:val="007850AE"/>
    <w:rsid w:val="00786951"/>
    <w:rsid w:val="00787BA3"/>
    <w:rsid w:val="00790078"/>
    <w:rsid w:val="00790B24"/>
    <w:rsid w:val="00791F46"/>
    <w:rsid w:val="007929D9"/>
    <w:rsid w:val="0079459E"/>
    <w:rsid w:val="00794875"/>
    <w:rsid w:val="007959C3"/>
    <w:rsid w:val="007978B8"/>
    <w:rsid w:val="007A03BE"/>
    <w:rsid w:val="007A2112"/>
    <w:rsid w:val="007A3365"/>
    <w:rsid w:val="007A36A2"/>
    <w:rsid w:val="007A3C29"/>
    <w:rsid w:val="007A5489"/>
    <w:rsid w:val="007A6BCB"/>
    <w:rsid w:val="007A726C"/>
    <w:rsid w:val="007A7B56"/>
    <w:rsid w:val="007B3E6C"/>
    <w:rsid w:val="007B4DA9"/>
    <w:rsid w:val="007B65E1"/>
    <w:rsid w:val="007C0124"/>
    <w:rsid w:val="007C1AF7"/>
    <w:rsid w:val="007C1E65"/>
    <w:rsid w:val="007C28BA"/>
    <w:rsid w:val="007C2A53"/>
    <w:rsid w:val="007C2F27"/>
    <w:rsid w:val="007C3380"/>
    <w:rsid w:val="007C35FA"/>
    <w:rsid w:val="007C446F"/>
    <w:rsid w:val="007C5926"/>
    <w:rsid w:val="007C5AB5"/>
    <w:rsid w:val="007C69C9"/>
    <w:rsid w:val="007C70F7"/>
    <w:rsid w:val="007C74B1"/>
    <w:rsid w:val="007D15A1"/>
    <w:rsid w:val="007D17C8"/>
    <w:rsid w:val="007D1D79"/>
    <w:rsid w:val="007D2491"/>
    <w:rsid w:val="007D3310"/>
    <w:rsid w:val="007D3C63"/>
    <w:rsid w:val="007D4A8A"/>
    <w:rsid w:val="007D4C95"/>
    <w:rsid w:val="007D52B4"/>
    <w:rsid w:val="007D7CB0"/>
    <w:rsid w:val="007E063B"/>
    <w:rsid w:val="007E0770"/>
    <w:rsid w:val="007E14AD"/>
    <w:rsid w:val="007E14CE"/>
    <w:rsid w:val="007E1768"/>
    <w:rsid w:val="007E325D"/>
    <w:rsid w:val="007E40C9"/>
    <w:rsid w:val="007E42C8"/>
    <w:rsid w:val="007E4545"/>
    <w:rsid w:val="007E524D"/>
    <w:rsid w:val="007F3CFB"/>
    <w:rsid w:val="007F4154"/>
    <w:rsid w:val="007F4D07"/>
    <w:rsid w:val="007F61D9"/>
    <w:rsid w:val="008023BE"/>
    <w:rsid w:val="0080302B"/>
    <w:rsid w:val="00803963"/>
    <w:rsid w:val="00804C2B"/>
    <w:rsid w:val="0080553E"/>
    <w:rsid w:val="00810606"/>
    <w:rsid w:val="008109B0"/>
    <w:rsid w:val="008121C1"/>
    <w:rsid w:val="008126F3"/>
    <w:rsid w:val="00814E6F"/>
    <w:rsid w:val="00816FB3"/>
    <w:rsid w:val="008172AA"/>
    <w:rsid w:val="008205E2"/>
    <w:rsid w:val="0082187B"/>
    <w:rsid w:val="00822355"/>
    <w:rsid w:val="00822457"/>
    <w:rsid w:val="00822DF9"/>
    <w:rsid w:val="008250CA"/>
    <w:rsid w:val="00825B78"/>
    <w:rsid w:val="00825E21"/>
    <w:rsid w:val="00826D30"/>
    <w:rsid w:val="00830512"/>
    <w:rsid w:val="0083158C"/>
    <w:rsid w:val="00833376"/>
    <w:rsid w:val="00833B4C"/>
    <w:rsid w:val="00835B2C"/>
    <w:rsid w:val="00836025"/>
    <w:rsid w:val="008371E0"/>
    <w:rsid w:val="008411B5"/>
    <w:rsid w:val="008416F3"/>
    <w:rsid w:val="00842B42"/>
    <w:rsid w:val="00842C54"/>
    <w:rsid w:val="00842E73"/>
    <w:rsid w:val="00843F02"/>
    <w:rsid w:val="00844359"/>
    <w:rsid w:val="00845321"/>
    <w:rsid w:val="008459FC"/>
    <w:rsid w:val="00846147"/>
    <w:rsid w:val="00846324"/>
    <w:rsid w:val="008464D9"/>
    <w:rsid w:val="00846931"/>
    <w:rsid w:val="008514F1"/>
    <w:rsid w:val="00855E86"/>
    <w:rsid w:val="00856347"/>
    <w:rsid w:val="0085668F"/>
    <w:rsid w:val="0086008B"/>
    <w:rsid w:val="00860B9C"/>
    <w:rsid w:val="0086221E"/>
    <w:rsid w:val="00862D79"/>
    <w:rsid w:val="00865406"/>
    <w:rsid w:val="008706DD"/>
    <w:rsid w:val="008707C5"/>
    <w:rsid w:val="00870A77"/>
    <w:rsid w:val="008723F0"/>
    <w:rsid w:val="00876A3A"/>
    <w:rsid w:val="0088123F"/>
    <w:rsid w:val="00881B98"/>
    <w:rsid w:val="008835E6"/>
    <w:rsid w:val="00883AC4"/>
    <w:rsid w:val="008847BB"/>
    <w:rsid w:val="00890C72"/>
    <w:rsid w:val="008918EF"/>
    <w:rsid w:val="00891DE7"/>
    <w:rsid w:val="00895D12"/>
    <w:rsid w:val="008A056B"/>
    <w:rsid w:val="008A2519"/>
    <w:rsid w:val="008A2686"/>
    <w:rsid w:val="008A3EF4"/>
    <w:rsid w:val="008A4C38"/>
    <w:rsid w:val="008A4CFE"/>
    <w:rsid w:val="008A5439"/>
    <w:rsid w:val="008A5838"/>
    <w:rsid w:val="008A7C81"/>
    <w:rsid w:val="008B1810"/>
    <w:rsid w:val="008B1E32"/>
    <w:rsid w:val="008B5E02"/>
    <w:rsid w:val="008B7540"/>
    <w:rsid w:val="008B7852"/>
    <w:rsid w:val="008B79A5"/>
    <w:rsid w:val="008C0E6E"/>
    <w:rsid w:val="008C28C1"/>
    <w:rsid w:val="008C4211"/>
    <w:rsid w:val="008C4EE9"/>
    <w:rsid w:val="008C63FB"/>
    <w:rsid w:val="008C6D9F"/>
    <w:rsid w:val="008D01E9"/>
    <w:rsid w:val="008D0F49"/>
    <w:rsid w:val="008D169A"/>
    <w:rsid w:val="008D1B32"/>
    <w:rsid w:val="008D294E"/>
    <w:rsid w:val="008D34EB"/>
    <w:rsid w:val="008D3C07"/>
    <w:rsid w:val="008D478F"/>
    <w:rsid w:val="008D681F"/>
    <w:rsid w:val="008D6F36"/>
    <w:rsid w:val="008E001A"/>
    <w:rsid w:val="008E12DB"/>
    <w:rsid w:val="008E20D4"/>
    <w:rsid w:val="008E292D"/>
    <w:rsid w:val="008E3499"/>
    <w:rsid w:val="008E4316"/>
    <w:rsid w:val="008E4399"/>
    <w:rsid w:val="008E45E3"/>
    <w:rsid w:val="008E4615"/>
    <w:rsid w:val="008E465F"/>
    <w:rsid w:val="008E6C7D"/>
    <w:rsid w:val="008E6D5F"/>
    <w:rsid w:val="008F2645"/>
    <w:rsid w:val="008F329D"/>
    <w:rsid w:val="008F5B65"/>
    <w:rsid w:val="008F6923"/>
    <w:rsid w:val="00902426"/>
    <w:rsid w:val="0090251F"/>
    <w:rsid w:val="0090349C"/>
    <w:rsid w:val="00905DFB"/>
    <w:rsid w:val="0090681F"/>
    <w:rsid w:val="0090735C"/>
    <w:rsid w:val="00911E5B"/>
    <w:rsid w:val="0091308D"/>
    <w:rsid w:val="009142A4"/>
    <w:rsid w:val="00915A11"/>
    <w:rsid w:val="00924461"/>
    <w:rsid w:val="0092519E"/>
    <w:rsid w:val="009278FF"/>
    <w:rsid w:val="009353BB"/>
    <w:rsid w:val="009369BC"/>
    <w:rsid w:val="009373C1"/>
    <w:rsid w:val="0093792F"/>
    <w:rsid w:val="00940299"/>
    <w:rsid w:val="009409A8"/>
    <w:rsid w:val="00941299"/>
    <w:rsid w:val="00945117"/>
    <w:rsid w:val="0094644E"/>
    <w:rsid w:val="00950FE8"/>
    <w:rsid w:val="00952905"/>
    <w:rsid w:val="00953FA6"/>
    <w:rsid w:val="009558BA"/>
    <w:rsid w:val="009579FB"/>
    <w:rsid w:val="00960A65"/>
    <w:rsid w:val="009617EC"/>
    <w:rsid w:val="00964284"/>
    <w:rsid w:val="0097103D"/>
    <w:rsid w:val="00972418"/>
    <w:rsid w:val="009724C3"/>
    <w:rsid w:val="00972BF9"/>
    <w:rsid w:val="00973A5E"/>
    <w:rsid w:val="00974507"/>
    <w:rsid w:val="00977221"/>
    <w:rsid w:val="009774F8"/>
    <w:rsid w:val="00982429"/>
    <w:rsid w:val="00982C22"/>
    <w:rsid w:val="00985D01"/>
    <w:rsid w:val="009868AF"/>
    <w:rsid w:val="00990179"/>
    <w:rsid w:val="00990C8D"/>
    <w:rsid w:val="0099147E"/>
    <w:rsid w:val="00992440"/>
    <w:rsid w:val="00993682"/>
    <w:rsid w:val="00993DA7"/>
    <w:rsid w:val="0099452A"/>
    <w:rsid w:val="00994DFC"/>
    <w:rsid w:val="0099536A"/>
    <w:rsid w:val="00995EA6"/>
    <w:rsid w:val="0099733B"/>
    <w:rsid w:val="009A2586"/>
    <w:rsid w:val="009A39BB"/>
    <w:rsid w:val="009A5A6B"/>
    <w:rsid w:val="009A6679"/>
    <w:rsid w:val="009A6AFA"/>
    <w:rsid w:val="009A7027"/>
    <w:rsid w:val="009A760B"/>
    <w:rsid w:val="009B18D7"/>
    <w:rsid w:val="009B1EF4"/>
    <w:rsid w:val="009B7166"/>
    <w:rsid w:val="009B7A0C"/>
    <w:rsid w:val="009C0C0F"/>
    <w:rsid w:val="009C1B28"/>
    <w:rsid w:val="009C1EB4"/>
    <w:rsid w:val="009C2FEC"/>
    <w:rsid w:val="009C34AC"/>
    <w:rsid w:val="009C384B"/>
    <w:rsid w:val="009C4653"/>
    <w:rsid w:val="009C4E8D"/>
    <w:rsid w:val="009C54AD"/>
    <w:rsid w:val="009C6BA7"/>
    <w:rsid w:val="009D10AD"/>
    <w:rsid w:val="009D14BC"/>
    <w:rsid w:val="009D4DC9"/>
    <w:rsid w:val="009D501B"/>
    <w:rsid w:val="009D65C4"/>
    <w:rsid w:val="009D71F6"/>
    <w:rsid w:val="009D7339"/>
    <w:rsid w:val="009D79BC"/>
    <w:rsid w:val="009E1490"/>
    <w:rsid w:val="009E155D"/>
    <w:rsid w:val="009E4FBA"/>
    <w:rsid w:val="009F0FF0"/>
    <w:rsid w:val="009F158E"/>
    <w:rsid w:val="009F6420"/>
    <w:rsid w:val="009F6E39"/>
    <w:rsid w:val="009F7444"/>
    <w:rsid w:val="009F7E39"/>
    <w:rsid w:val="00A000EA"/>
    <w:rsid w:val="00A035EC"/>
    <w:rsid w:val="00A04E77"/>
    <w:rsid w:val="00A0525E"/>
    <w:rsid w:val="00A102B3"/>
    <w:rsid w:val="00A11771"/>
    <w:rsid w:val="00A1277A"/>
    <w:rsid w:val="00A14B46"/>
    <w:rsid w:val="00A14DE5"/>
    <w:rsid w:val="00A15392"/>
    <w:rsid w:val="00A1568A"/>
    <w:rsid w:val="00A17BA0"/>
    <w:rsid w:val="00A20C49"/>
    <w:rsid w:val="00A20F65"/>
    <w:rsid w:val="00A20FCF"/>
    <w:rsid w:val="00A22F8E"/>
    <w:rsid w:val="00A2450F"/>
    <w:rsid w:val="00A25047"/>
    <w:rsid w:val="00A26060"/>
    <w:rsid w:val="00A2659B"/>
    <w:rsid w:val="00A270E0"/>
    <w:rsid w:val="00A30739"/>
    <w:rsid w:val="00A31F44"/>
    <w:rsid w:val="00A32A5D"/>
    <w:rsid w:val="00A35C0F"/>
    <w:rsid w:val="00A3686F"/>
    <w:rsid w:val="00A36F99"/>
    <w:rsid w:val="00A377BF"/>
    <w:rsid w:val="00A40B7A"/>
    <w:rsid w:val="00A414D9"/>
    <w:rsid w:val="00A43DF6"/>
    <w:rsid w:val="00A44496"/>
    <w:rsid w:val="00A44ADC"/>
    <w:rsid w:val="00A44D9A"/>
    <w:rsid w:val="00A45250"/>
    <w:rsid w:val="00A45896"/>
    <w:rsid w:val="00A47635"/>
    <w:rsid w:val="00A478B4"/>
    <w:rsid w:val="00A50291"/>
    <w:rsid w:val="00A502F1"/>
    <w:rsid w:val="00A53559"/>
    <w:rsid w:val="00A540A5"/>
    <w:rsid w:val="00A54280"/>
    <w:rsid w:val="00A54C72"/>
    <w:rsid w:val="00A556C0"/>
    <w:rsid w:val="00A60F6D"/>
    <w:rsid w:val="00A61B10"/>
    <w:rsid w:val="00A639C7"/>
    <w:rsid w:val="00A64644"/>
    <w:rsid w:val="00A668AB"/>
    <w:rsid w:val="00A66F55"/>
    <w:rsid w:val="00A6746E"/>
    <w:rsid w:val="00A7006E"/>
    <w:rsid w:val="00A75B39"/>
    <w:rsid w:val="00A77E18"/>
    <w:rsid w:val="00A834C1"/>
    <w:rsid w:val="00A83C11"/>
    <w:rsid w:val="00A844B2"/>
    <w:rsid w:val="00A86CA2"/>
    <w:rsid w:val="00A873CC"/>
    <w:rsid w:val="00A91C64"/>
    <w:rsid w:val="00A91D5C"/>
    <w:rsid w:val="00A92B7A"/>
    <w:rsid w:val="00A97380"/>
    <w:rsid w:val="00AA09A7"/>
    <w:rsid w:val="00AA297E"/>
    <w:rsid w:val="00AA2C8F"/>
    <w:rsid w:val="00AA5A1F"/>
    <w:rsid w:val="00AA5F32"/>
    <w:rsid w:val="00AA63D4"/>
    <w:rsid w:val="00AA6E1F"/>
    <w:rsid w:val="00AA75E8"/>
    <w:rsid w:val="00AB35B5"/>
    <w:rsid w:val="00AB6111"/>
    <w:rsid w:val="00AB68BE"/>
    <w:rsid w:val="00AB7048"/>
    <w:rsid w:val="00AB7665"/>
    <w:rsid w:val="00AC0012"/>
    <w:rsid w:val="00AC3429"/>
    <w:rsid w:val="00AC4793"/>
    <w:rsid w:val="00AC4CF3"/>
    <w:rsid w:val="00AC5F7F"/>
    <w:rsid w:val="00AC74B0"/>
    <w:rsid w:val="00AD0B87"/>
    <w:rsid w:val="00AD28A0"/>
    <w:rsid w:val="00AD3F34"/>
    <w:rsid w:val="00AD560B"/>
    <w:rsid w:val="00AD70D5"/>
    <w:rsid w:val="00AD75D2"/>
    <w:rsid w:val="00AD7834"/>
    <w:rsid w:val="00AE062D"/>
    <w:rsid w:val="00AE1553"/>
    <w:rsid w:val="00AE1948"/>
    <w:rsid w:val="00AE45D8"/>
    <w:rsid w:val="00AE4C84"/>
    <w:rsid w:val="00AE50B8"/>
    <w:rsid w:val="00AE59BD"/>
    <w:rsid w:val="00AE59DA"/>
    <w:rsid w:val="00AE69F3"/>
    <w:rsid w:val="00AE6C64"/>
    <w:rsid w:val="00AE7F6F"/>
    <w:rsid w:val="00AF1F40"/>
    <w:rsid w:val="00AF244C"/>
    <w:rsid w:val="00AF4D49"/>
    <w:rsid w:val="00AF727D"/>
    <w:rsid w:val="00B00E93"/>
    <w:rsid w:val="00B056BC"/>
    <w:rsid w:val="00B059C9"/>
    <w:rsid w:val="00B071FB"/>
    <w:rsid w:val="00B07F03"/>
    <w:rsid w:val="00B101A0"/>
    <w:rsid w:val="00B10B25"/>
    <w:rsid w:val="00B11D23"/>
    <w:rsid w:val="00B11DE6"/>
    <w:rsid w:val="00B11E71"/>
    <w:rsid w:val="00B12C90"/>
    <w:rsid w:val="00B14363"/>
    <w:rsid w:val="00B143AE"/>
    <w:rsid w:val="00B161A3"/>
    <w:rsid w:val="00B173C5"/>
    <w:rsid w:val="00B208D4"/>
    <w:rsid w:val="00B210B6"/>
    <w:rsid w:val="00B2169A"/>
    <w:rsid w:val="00B21913"/>
    <w:rsid w:val="00B22D48"/>
    <w:rsid w:val="00B235A1"/>
    <w:rsid w:val="00B23940"/>
    <w:rsid w:val="00B23C05"/>
    <w:rsid w:val="00B23C46"/>
    <w:rsid w:val="00B25CBA"/>
    <w:rsid w:val="00B26A58"/>
    <w:rsid w:val="00B26D28"/>
    <w:rsid w:val="00B279BA"/>
    <w:rsid w:val="00B32FD5"/>
    <w:rsid w:val="00B33899"/>
    <w:rsid w:val="00B348B0"/>
    <w:rsid w:val="00B34EB7"/>
    <w:rsid w:val="00B36F31"/>
    <w:rsid w:val="00B40D8F"/>
    <w:rsid w:val="00B4263E"/>
    <w:rsid w:val="00B43D51"/>
    <w:rsid w:val="00B46A46"/>
    <w:rsid w:val="00B4781C"/>
    <w:rsid w:val="00B507D5"/>
    <w:rsid w:val="00B51E4F"/>
    <w:rsid w:val="00B5487A"/>
    <w:rsid w:val="00B54CC5"/>
    <w:rsid w:val="00B605BA"/>
    <w:rsid w:val="00B61C62"/>
    <w:rsid w:val="00B63C17"/>
    <w:rsid w:val="00B63FB5"/>
    <w:rsid w:val="00B654D5"/>
    <w:rsid w:val="00B6647E"/>
    <w:rsid w:val="00B66641"/>
    <w:rsid w:val="00B67F99"/>
    <w:rsid w:val="00B7029A"/>
    <w:rsid w:val="00B71743"/>
    <w:rsid w:val="00B74D9E"/>
    <w:rsid w:val="00B763C3"/>
    <w:rsid w:val="00B7714E"/>
    <w:rsid w:val="00B7722C"/>
    <w:rsid w:val="00B80CBE"/>
    <w:rsid w:val="00B820EC"/>
    <w:rsid w:val="00B84E7F"/>
    <w:rsid w:val="00B90378"/>
    <w:rsid w:val="00B9127A"/>
    <w:rsid w:val="00B92A01"/>
    <w:rsid w:val="00B968FA"/>
    <w:rsid w:val="00B96BCC"/>
    <w:rsid w:val="00B96CA5"/>
    <w:rsid w:val="00BA0482"/>
    <w:rsid w:val="00BA0B6B"/>
    <w:rsid w:val="00BA4215"/>
    <w:rsid w:val="00BA479A"/>
    <w:rsid w:val="00BA6320"/>
    <w:rsid w:val="00BA78CF"/>
    <w:rsid w:val="00BB1906"/>
    <w:rsid w:val="00BB1A77"/>
    <w:rsid w:val="00BB23AC"/>
    <w:rsid w:val="00BB53EB"/>
    <w:rsid w:val="00BB7277"/>
    <w:rsid w:val="00BC123A"/>
    <w:rsid w:val="00BC130A"/>
    <w:rsid w:val="00BC3235"/>
    <w:rsid w:val="00BC32B0"/>
    <w:rsid w:val="00BC471C"/>
    <w:rsid w:val="00BC4725"/>
    <w:rsid w:val="00BD0726"/>
    <w:rsid w:val="00BD23F5"/>
    <w:rsid w:val="00BD2C76"/>
    <w:rsid w:val="00BD4ABB"/>
    <w:rsid w:val="00BD5B6A"/>
    <w:rsid w:val="00BD663C"/>
    <w:rsid w:val="00BD6F32"/>
    <w:rsid w:val="00BD719C"/>
    <w:rsid w:val="00BD7C06"/>
    <w:rsid w:val="00BD7CEA"/>
    <w:rsid w:val="00BE0A0B"/>
    <w:rsid w:val="00BE2A7F"/>
    <w:rsid w:val="00BE475A"/>
    <w:rsid w:val="00BE5A81"/>
    <w:rsid w:val="00BF02B8"/>
    <w:rsid w:val="00BF142D"/>
    <w:rsid w:val="00BF270F"/>
    <w:rsid w:val="00BF4690"/>
    <w:rsid w:val="00BF5845"/>
    <w:rsid w:val="00BF79D4"/>
    <w:rsid w:val="00BF7C1F"/>
    <w:rsid w:val="00BF7FEC"/>
    <w:rsid w:val="00C0078D"/>
    <w:rsid w:val="00C010FD"/>
    <w:rsid w:val="00C03954"/>
    <w:rsid w:val="00C0667B"/>
    <w:rsid w:val="00C06950"/>
    <w:rsid w:val="00C06A88"/>
    <w:rsid w:val="00C10B84"/>
    <w:rsid w:val="00C11209"/>
    <w:rsid w:val="00C137C6"/>
    <w:rsid w:val="00C13FC4"/>
    <w:rsid w:val="00C17B8D"/>
    <w:rsid w:val="00C2005E"/>
    <w:rsid w:val="00C2009F"/>
    <w:rsid w:val="00C21DF0"/>
    <w:rsid w:val="00C23E4C"/>
    <w:rsid w:val="00C2491E"/>
    <w:rsid w:val="00C24C53"/>
    <w:rsid w:val="00C26887"/>
    <w:rsid w:val="00C307FB"/>
    <w:rsid w:val="00C316E8"/>
    <w:rsid w:val="00C3202B"/>
    <w:rsid w:val="00C33BF4"/>
    <w:rsid w:val="00C345FC"/>
    <w:rsid w:val="00C34B23"/>
    <w:rsid w:val="00C34E94"/>
    <w:rsid w:val="00C4091E"/>
    <w:rsid w:val="00C4246C"/>
    <w:rsid w:val="00C425E0"/>
    <w:rsid w:val="00C42EAF"/>
    <w:rsid w:val="00C441B9"/>
    <w:rsid w:val="00C448D9"/>
    <w:rsid w:val="00C46147"/>
    <w:rsid w:val="00C520FF"/>
    <w:rsid w:val="00C56407"/>
    <w:rsid w:val="00C56A30"/>
    <w:rsid w:val="00C57696"/>
    <w:rsid w:val="00C60231"/>
    <w:rsid w:val="00C63127"/>
    <w:rsid w:val="00C63680"/>
    <w:rsid w:val="00C63FC6"/>
    <w:rsid w:val="00C646E4"/>
    <w:rsid w:val="00C65413"/>
    <w:rsid w:val="00C65E80"/>
    <w:rsid w:val="00C65EF5"/>
    <w:rsid w:val="00C66311"/>
    <w:rsid w:val="00C71EBB"/>
    <w:rsid w:val="00C738AA"/>
    <w:rsid w:val="00C75C51"/>
    <w:rsid w:val="00C768A7"/>
    <w:rsid w:val="00C768ED"/>
    <w:rsid w:val="00C76DC0"/>
    <w:rsid w:val="00C770D5"/>
    <w:rsid w:val="00C8205B"/>
    <w:rsid w:val="00C82740"/>
    <w:rsid w:val="00C83835"/>
    <w:rsid w:val="00C86081"/>
    <w:rsid w:val="00C8618D"/>
    <w:rsid w:val="00C86E38"/>
    <w:rsid w:val="00C87E36"/>
    <w:rsid w:val="00C92F48"/>
    <w:rsid w:val="00C94281"/>
    <w:rsid w:val="00C94AE1"/>
    <w:rsid w:val="00C9516B"/>
    <w:rsid w:val="00C96FAF"/>
    <w:rsid w:val="00C97044"/>
    <w:rsid w:val="00CA1DFC"/>
    <w:rsid w:val="00CA5CE4"/>
    <w:rsid w:val="00CA6953"/>
    <w:rsid w:val="00CB04F7"/>
    <w:rsid w:val="00CB15DD"/>
    <w:rsid w:val="00CB511E"/>
    <w:rsid w:val="00CB5ED7"/>
    <w:rsid w:val="00CB5F34"/>
    <w:rsid w:val="00CB6556"/>
    <w:rsid w:val="00CB77B1"/>
    <w:rsid w:val="00CB7891"/>
    <w:rsid w:val="00CC07E5"/>
    <w:rsid w:val="00CC0A66"/>
    <w:rsid w:val="00CC0C5C"/>
    <w:rsid w:val="00CC3620"/>
    <w:rsid w:val="00CC513D"/>
    <w:rsid w:val="00CC6B20"/>
    <w:rsid w:val="00CC7E33"/>
    <w:rsid w:val="00CD0162"/>
    <w:rsid w:val="00CD20B1"/>
    <w:rsid w:val="00CD690E"/>
    <w:rsid w:val="00CE135A"/>
    <w:rsid w:val="00CE1AE4"/>
    <w:rsid w:val="00CE2091"/>
    <w:rsid w:val="00CE29F9"/>
    <w:rsid w:val="00CE2FCD"/>
    <w:rsid w:val="00CE46D3"/>
    <w:rsid w:val="00CE6437"/>
    <w:rsid w:val="00CE7EE9"/>
    <w:rsid w:val="00CF2480"/>
    <w:rsid w:val="00CF547E"/>
    <w:rsid w:val="00CF621E"/>
    <w:rsid w:val="00CF712E"/>
    <w:rsid w:val="00D0248A"/>
    <w:rsid w:val="00D05BCF"/>
    <w:rsid w:val="00D06059"/>
    <w:rsid w:val="00D06131"/>
    <w:rsid w:val="00D061C3"/>
    <w:rsid w:val="00D10933"/>
    <w:rsid w:val="00D15B7C"/>
    <w:rsid w:val="00D15F1C"/>
    <w:rsid w:val="00D160D2"/>
    <w:rsid w:val="00D16119"/>
    <w:rsid w:val="00D171CD"/>
    <w:rsid w:val="00D17504"/>
    <w:rsid w:val="00D205B2"/>
    <w:rsid w:val="00D2144E"/>
    <w:rsid w:val="00D23A33"/>
    <w:rsid w:val="00D23E64"/>
    <w:rsid w:val="00D253AC"/>
    <w:rsid w:val="00D274AB"/>
    <w:rsid w:val="00D27582"/>
    <w:rsid w:val="00D307DE"/>
    <w:rsid w:val="00D3095C"/>
    <w:rsid w:val="00D31300"/>
    <w:rsid w:val="00D31644"/>
    <w:rsid w:val="00D31668"/>
    <w:rsid w:val="00D3242D"/>
    <w:rsid w:val="00D33C41"/>
    <w:rsid w:val="00D34EF4"/>
    <w:rsid w:val="00D3648E"/>
    <w:rsid w:val="00D37241"/>
    <w:rsid w:val="00D4126C"/>
    <w:rsid w:val="00D43771"/>
    <w:rsid w:val="00D43B06"/>
    <w:rsid w:val="00D43CA7"/>
    <w:rsid w:val="00D454B7"/>
    <w:rsid w:val="00D454C0"/>
    <w:rsid w:val="00D45938"/>
    <w:rsid w:val="00D46D2C"/>
    <w:rsid w:val="00D47980"/>
    <w:rsid w:val="00D50844"/>
    <w:rsid w:val="00D50E5D"/>
    <w:rsid w:val="00D54464"/>
    <w:rsid w:val="00D55BF2"/>
    <w:rsid w:val="00D60080"/>
    <w:rsid w:val="00D60D0D"/>
    <w:rsid w:val="00D62C11"/>
    <w:rsid w:val="00D63312"/>
    <w:rsid w:val="00D6482A"/>
    <w:rsid w:val="00D64E8B"/>
    <w:rsid w:val="00D658AA"/>
    <w:rsid w:val="00D7052C"/>
    <w:rsid w:val="00D70AAC"/>
    <w:rsid w:val="00D72B63"/>
    <w:rsid w:val="00D76E4C"/>
    <w:rsid w:val="00D76E57"/>
    <w:rsid w:val="00D77695"/>
    <w:rsid w:val="00D80239"/>
    <w:rsid w:val="00D86964"/>
    <w:rsid w:val="00D8697F"/>
    <w:rsid w:val="00D914B3"/>
    <w:rsid w:val="00D93B3E"/>
    <w:rsid w:val="00D93D2C"/>
    <w:rsid w:val="00D9481D"/>
    <w:rsid w:val="00D95CA8"/>
    <w:rsid w:val="00DA063E"/>
    <w:rsid w:val="00DA1577"/>
    <w:rsid w:val="00DA272F"/>
    <w:rsid w:val="00DA367D"/>
    <w:rsid w:val="00DA4024"/>
    <w:rsid w:val="00DA40D0"/>
    <w:rsid w:val="00DA410F"/>
    <w:rsid w:val="00DA6147"/>
    <w:rsid w:val="00DB0C76"/>
    <w:rsid w:val="00DB0D2B"/>
    <w:rsid w:val="00DB12C3"/>
    <w:rsid w:val="00DB19C2"/>
    <w:rsid w:val="00DB3BB1"/>
    <w:rsid w:val="00DB4D9B"/>
    <w:rsid w:val="00DB5162"/>
    <w:rsid w:val="00DB5330"/>
    <w:rsid w:val="00DB58FB"/>
    <w:rsid w:val="00DB5F4C"/>
    <w:rsid w:val="00DB7122"/>
    <w:rsid w:val="00DC0AE0"/>
    <w:rsid w:val="00DC0CDA"/>
    <w:rsid w:val="00DC3544"/>
    <w:rsid w:val="00DC6ADD"/>
    <w:rsid w:val="00DD037B"/>
    <w:rsid w:val="00DD06E4"/>
    <w:rsid w:val="00DD07CC"/>
    <w:rsid w:val="00DD0853"/>
    <w:rsid w:val="00DD183D"/>
    <w:rsid w:val="00DD1993"/>
    <w:rsid w:val="00DD1E34"/>
    <w:rsid w:val="00DD27BD"/>
    <w:rsid w:val="00DD28F5"/>
    <w:rsid w:val="00DD2AD2"/>
    <w:rsid w:val="00DD3363"/>
    <w:rsid w:val="00DD3432"/>
    <w:rsid w:val="00DD54D9"/>
    <w:rsid w:val="00DD5A00"/>
    <w:rsid w:val="00DD5B46"/>
    <w:rsid w:val="00DE09D0"/>
    <w:rsid w:val="00DE0A37"/>
    <w:rsid w:val="00DE17E3"/>
    <w:rsid w:val="00DE22AC"/>
    <w:rsid w:val="00DE3943"/>
    <w:rsid w:val="00DE4B1C"/>
    <w:rsid w:val="00DE4CD9"/>
    <w:rsid w:val="00DE5C58"/>
    <w:rsid w:val="00DE70C7"/>
    <w:rsid w:val="00DE7CB6"/>
    <w:rsid w:val="00DF0A51"/>
    <w:rsid w:val="00DF0AF9"/>
    <w:rsid w:val="00DF19FA"/>
    <w:rsid w:val="00DF1B44"/>
    <w:rsid w:val="00DF26F4"/>
    <w:rsid w:val="00DF2743"/>
    <w:rsid w:val="00DF2BAF"/>
    <w:rsid w:val="00DF56CC"/>
    <w:rsid w:val="00DF593E"/>
    <w:rsid w:val="00DF5E22"/>
    <w:rsid w:val="00DF5E88"/>
    <w:rsid w:val="00DF6BF8"/>
    <w:rsid w:val="00E00ED9"/>
    <w:rsid w:val="00E04B9E"/>
    <w:rsid w:val="00E11417"/>
    <w:rsid w:val="00E12718"/>
    <w:rsid w:val="00E13487"/>
    <w:rsid w:val="00E15658"/>
    <w:rsid w:val="00E1779E"/>
    <w:rsid w:val="00E17A24"/>
    <w:rsid w:val="00E201DD"/>
    <w:rsid w:val="00E20300"/>
    <w:rsid w:val="00E21BC9"/>
    <w:rsid w:val="00E228F5"/>
    <w:rsid w:val="00E230AE"/>
    <w:rsid w:val="00E232A2"/>
    <w:rsid w:val="00E23B63"/>
    <w:rsid w:val="00E259FB"/>
    <w:rsid w:val="00E265A3"/>
    <w:rsid w:val="00E2733C"/>
    <w:rsid w:val="00E30B12"/>
    <w:rsid w:val="00E32107"/>
    <w:rsid w:val="00E328E9"/>
    <w:rsid w:val="00E3429C"/>
    <w:rsid w:val="00E344CB"/>
    <w:rsid w:val="00E34DE0"/>
    <w:rsid w:val="00E3502D"/>
    <w:rsid w:val="00E35FAC"/>
    <w:rsid w:val="00E36AC1"/>
    <w:rsid w:val="00E403B6"/>
    <w:rsid w:val="00E419B5"/>
    <w:rsid w:val="00E4243A"/>
    <w:rsid w:val="00E42522"/>
    <w:rsid w:val="00E43605"/>
    <w:rsid w:val="00E4675B"/>
    <w:rsid w:val="00E47864"/>
    <w:rsid w:val="00E520F4"/>
    <w:rsid w:val="00E524B8"/>
    <w:rsid w:val="00E5254C"/>
    <w:rsid w:val="00E5289E"/>
    <w:rsid w:val="00E5374F"/>
    <w:rsid w:val="00E56A18"/>
    <w:rsid w:val="00E57E09"/>
    <w:rsid w:val="00E60C39"/>
    <w:rsid w:val="00E6578D"/>
    <w:rsid w:val="00E70766"/>
    <w:rsid w:val="00E7086C"/>
    <w:rsid w:val="00E70C3D"/>
    <w:rsid w:val="00E71E23"/>
    <w:rsid w:val="00E743D4"/>
    <w:rsid w:val="00E75F68"/>
    <w:rsid w:val="00E76312"/>
    <w:rsid w:val="00E777B6"/>
    <w:rsid w:val="00E77926"/>
    <w:rsid w:val="00E81789"/>
    <w:rsid w:val="00E8398F"/>
    <w:rsid w:val="00E85170"/>
    <w:rsid w:val="00E856AF"/>
    <w:rsid w:val="00E869D2"/>
    <w:rsid w:val="00E86A45"/>
    <w:rsid w:val="00E87263"/>
    <w:rsid w:val="00E8773F"/>
    <w:rsid w:val="00E90523"/>
    <w:rsid w:val="00E93D95"/>
    <w:rsid w:val="00E942D4"/>
    <w:rsid w:val="00E94878"/>
    <w:rsid w:val="00E95F63"/>
    <w:rsid w:val="00E97CF0"/>
    <w:rsid w:val="00EA02D4"/>
    <w:rsid w:val="00EA1483"/>
    <w:rsid w:val="00EA1E61"/>
    <w:rsid w:val="00EA250E"/>
    <w:rsid w:val="00EA3A58"/>
    <w:rsid w:val="00EA3C1B"/>
    <w:rsid w:val="00EA54F5"/>
    <w:rsid w:val="00EA7AF7"/>
    <w:rsid w:val="00EB1356"/>
    <w:rsid w:val="00EB182B"/>
    <w:rsid w:val="00EB25D3"/>
    <w:rsid w:val="00EB27DB"/>
    <w:rsid w:val="00EB5374"/>
    <w:rsid w:val="00EB5FA8"/>
    <w:rsid w:val="00EB6930"/>
    <w:rsid w:val="00EB77EC"/>
    <w:rsid w:val="00EB7895"/>
    <w:rsid w:val="00EB7F4F"/>
    <w:rsid w:val="00EC0F0B"/>
    <w:rsid w:val="00EC4304"/>
    <w:rsid w:val="00EC6E29"/>
    <w:rsid w:val="00EC6FAB"/>
    <w:rsid w:val="00ED2A34"/>
    <w:rsid w:val="00ED3AE9"/>
    <w:rsid w:val="00ED522F"/>
    <w:rsid w:val="00ED55B5"/>
    <w:rsid w:val="00ED66CD"/>
    <w:rsid w:val="00EE063D"/>
    <w:rsid w:val="00EE28ED"/>
    <w:rsid w:val="00EE574B"/>
    <w:rsid w:val="00EE6BA2"/>
    <w:rsid w:val="00EF0B18"/>
    <w:rsid w:val="00EF1551"/>
    <w:rsid w:val="00EF1702"/>
    <w:rsid w:val="00EF33BA"/>
    <w:rsid w:val="00EF35DD"/>
    <w:rsid w:val="00EF3834"/>
    <w:rsid w:val="00EF392F"/>
    <w:rsid w:val="00EF4140"/>
    <w:rsid w:val="00EF4DC2"/>
    <w:rsid w:val="00EF66FB"/>
    <w:rsid w:val="00EF71B7"/>
    <w:rsid w:val="00F00DE0"/>
    <w:rsid w:val="00F0421C"/>
    <w:rsid w:val="00F05711"/>
    <w:rsid w:val="00F05932"/>
    <w:rsid w:val="00F05BFB"/>
    <w:rsid w:val="00F06BDB"/>
    <w:rsid w:val="00F0710A"/>
    <w:rsid w:val="00F119BC"/>
    <w:rsid w:val="00F11A41"/>
    <w:rsid w:val="00F15688"/>
    <w:rsid w:val="00F17893"/>
    <w:rsid w:val="00F21B43"/>
    <w:rsid w:val="00F21FDF"/>
    <w:rsid w:val="00F2222B"/>
    <w:rsid w:val="00F22F8B"/>
    <w:rsid w:val="00F232D3"/>
    <w:rsid w:val="00F24675"/>
    <w:rsid w:val="00F246EA"/>
    <w:rsid w:val="00F26EE5"/>
    <w:rsid w:val="00F279A0"/>
    <w:rsid w:val="00F308E2"/>
    <w:rsid w:val="00F31837"/>
    <w:rsid w:val="00F32FED"/>
    <w:rsid w:val="00F331C7"/>
    <w:rsid w:val="00F347B9"/>
    <w:rsid w:val="00F34AAC"/>
    <w:rsid w:val="00F406DE"/>
    <w:rsid w:val="00F41713"/>
    <w:rsid w:val="00F42842"/>
    <w:rsid w:val="00F43463"/>
    <w:rsid w:val="00F435B7"/>
    <w:rsid w:val="00F4562E"/>
    <w:rsid w:val="00F45B9A"/>
    <w:rsid w:val="00F47218"/>
    <w:rsid w:val="00F47505"/>
    <w:rsid w:val="00F53626"/>
    <w:rsid w:val="00F54937"/>
    <w:rsid w:val="00F56FB9"/>
    <w:rsid w:val="00F60A49"/>
    <w:rsid w:val="00F61F67"/>
    <w:rsid w:val="00F63B4D"/>
    <w:rsid w:val="00F75EB0"/>
    <w:rsid w:val="00F76638"/>
    <w:rsid w:val="00F77CD0"/>
    <w:rsid w:val="00F83368"/>
    <w:rsid w:val="00F83F8B"/>
    <w:rsid w:val="00F86085"/>
    <w:rsid w:val="00F86651"/>
    <w:rsid w:val="00F871DF"/>
    <w:rsid w:val="00F90E2C"/>
    <w:rsid w:val="00F917EC"/>
    <w:rsid w:val="00F91DE2"/>
    <w:rsid w:val="00F922D7"/>
    <w:rsid w:val="00F9285C"/>
    <w:rsid w:val="00F93FA4"/>
    <w:rsid w:val="00F94AC3"/>
    <w:rsid w:val="00F96A9F"/>
    <w:rsid w:val="00F97052"/>
    <w:rsid w:val="00F972EC"/>
    <w:rsid w:val="00FA0165"/>
    <w:rsid w:val="00FA09B0"/>
    <w:rsid w:val="00FA4583"/>
    <w:rsid w:val="00FA5A56"/>
    <w:rsid w:val="00FA636E"/>
    <w:rsid w:val="00FB04C1"/>
    <w:rsid w:val="00FB14D6"/>
    <w:rsid w:val="00FB372C"/>
    <w:rsid w:val="00FB455A"/>
    <w:rsid w:val="00FB4943"/>
    <w:rsid w:val="00FC0675"/>
    <w:rsid w:val="00FC1201"/>
    <w:rsid w:val="00FC3459"/>
    <w:rsid w:val="00FC3D17"/>
    <w:rsid w:val="00FC6A0A"/>
    <w:rsid w:val="00FD237A"/>
    <w:rsid w:val="00FD32FE"/>
    <w:rsid w:val="00FD66FB"/>
    <w:rsid w:val="00FD7F89"/>
    <w:rsid w:val="00FE1683"/>
    <w:rsid w:val="00FE3E45"/>
    <w:rsid w:val="00FE3FB3"/>
    <w:rsid w:val="00FE5149"/>
    <w:rsid w:val="00FF1199"/>
    <w:rsid w:val="00FF1A0B"/>
    <w:rsid w:val="00FF221A"/>
    <w:rsid w:val="00FF53D3"/>
    <w:rsid w:val="00FF5692"/>
    <w:rsid w:val="00FF59C8"/>
    <w:rsid w:val="00FF5B26"/>
    <w:rsid w:val="00FF636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08EAA"/>
  <w15:docId w15:val="{9310F07E-6800-47D7-930A-3CB791A5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3D3"/>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ind w:left="709"/>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3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paragraph" w:styleId="NoSpacing">
    <w:name w:val="No Spacing"/>
    <w:uiPriority w:val="1"/>
    <w:qFormat/>
    <w:rsid w:val="002078AF"/>
    <w:rPr>
      <w:kern w:val="0"/>
      <w:sz w:val="22"/>
    </w:rPr>
  </w:style>
  <w:style w:type="character" w:styleId="CommentReference">
    <w:name w:val="annotation reference"/>
    <w:basedOn w:val="DefaultParagraphFont"/>
    <w:uiPriority w:val="99"/>
    <w:semiHidden/>
    <w:unhideWhenUsed/>
    <w:rsid w:val="00A873CC"/>
    <w:rPr>
      <w:sz w:val="16"/>
      <w:szCs w:val="16"/>
    </w:rPr>
  </w:style>
  <w:style w:type="paragraph" w:styleId="CommentText">
    <w:name w:val="annotation text"/>
    <w:basedOn w:val="Normal"/>
    <w:link w:val="CommentTextChar"/>
    <w:uiPriority w:val="99"/>
    <w:semiHidden/>
    <w:unhideWhenUsed/>
    <w:rsid w:val="00A873CC"/>
    <w:rPr>
      <w:sz w:val="20"/>
      <w:szCs w:val="20"/>
    </w:rPr>
  </w:style>
  <w:style w:type="character" w:customStyle="1" w:styleId="CommentTextChar">
    <w:name w:val="Comment Text Char"/>
    <w:basedOn w:val="DefaultParagraphFont"/>
    <w:link w:val="CommentText"/>
    <w:uiPriority w:val="99"/>
    <w:semiHidden/>
    <w:rsid w:val="00A873CC"/>
    <w:rPr>
      <w:sz w:val="20"/>
      <w:szCs w:val="20"/>
    </w:rPr>
  </w:style>
  <w:style w:type="paragraph" w:styleId="CommentSubject">
    <w:name w:val="annotation subject"/>
    <w:basedOn w:val="CommentText"/>
    <w:next w:val="CommentText"/>
    <w:link w:val="CommentSubjectChar"/>
    <w:uiPriority w:val="99"/>
    <w:semiHidden/>
    <w:unhideWhenUsed/>
    <w:rsid w:val="00A873CC"/>
    <w:rPr>
      <w:b/>
      <w:bCs/>
    </w:rPr>
  </w:style>
  <w:style w:type="character" w:customStyle="1" w:styleId="CommentSubjectChar">
    <w:name w:val="Comment Subject Char"/>
    <w:basedOn w:val="CommentTextChar"/>
    <w:link w:val="CommentSubject"/>
    <w:uiPriority w:val="99"/>
    <w:semiHidden/>
    <w:rsid w:val="00A873CC"/>
    <w:rPr>
      <w:b/>
      <w:bCs/>
      <w:sz w:val="20"/>
      <w:szCs w:val="20"/>
    </w:rPr>
  </w:style>
  <w:style w:type="character" w:styleId="PlaceholderText">
    <w:name w:val="Placeholder Text"/>
    <w:basedOn w:val="DefaultParagraphFont"/>
    <w:uiPriority w:val="99"/>
    <w:semiHidden/>
    <w:rsid w:val="002A2FC6"/>
    <w:rPr>
      <w:color w:val="808080"/>
    </w:rPr>
  </w:style>
  <w:style w:type="paragraph" w:styleId="TOC7">
    <w:name w:val="toc 7"/>
    <w:basedOn w:val="Normal"/>
    <w:next w:val="Normal"/>
    <w:autoRedefine/>
    <w:uiPriority w:val="39"/>
    <w:unhideWhenUsed/>
    <w:rsid w:val="000C3F91"/>
    <w:pPr>
      <w:spacing w:after="100"/>
      <w:ind w:left="1260"/>
    </w:pPr>
  </w:style>
  <w:style w:type="paragraph" w:styleId="NormalWeb">
    <w:name w:val="Normal (Web)"/>
    <w:basedOn w:val="Normal"/>
    <w:uiPriority w:val="99"/>
    <w:unhideWhenUsed/>
    <w:rsid w:val="006801C4"/>
    <w:pPr>
      <w:widowControl/>
      <w:spacing w:before="100" w:beforeAutospacing="1" w:after="100" w:afterAutospacing="1"/>
      <w:jc w:val="left"/>
    </w:pPr>
    <w:rPr>
      <w:rFonts w:ascii="Times New Roman" w:hAnsi="Times New Roman" w:cs="Times New Roman"/>
      <w:kern w:val="0"/>
      <w:sz w:val="24"/>
      <w:szCs w:val="24"/>
    </w:rPr>
  </w:style>
  <w:style w:type="character" w:styleId="FollowedHyperlink">
    <w:name w:val="FollowedHyperlink"/>
    <w:basedOn w:val="DefaultParagraphFont"/>
    <w:uiPriority w:val="99"/>
    <w:semiHidden/>
    <w:unhideWhenUsed/>
    <w:rsid w:val="004A1CCB"/>
    <w:rPr>
      <w:color w:val="800080" w:themeColor="followedHyperlink"/>
      <w:u w:val="single"/>
    </w:rPr>
  </w:style>
  <w:style w:type="paragraph" w:styleId="Revision">
    <w:name w:val="Revision"/>
    <w:hidden/>
    <w:uiPriority w:val="99"/>
    <w:semiHidden/>
    <w:rsid w:val="00F24675"/>
  </w:style>
  <w:style w:type="table" w:styleId="GridTable1Light-Accent1">
    <w:name w:val="Grid Table 1 Light Accent 1"/>
    <w:basedOn w:val="TableNormal"/>
    <w:uiPriority w:val="46"/>
    <w:rsid w:val="003F293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6223">
      <w:bodyDiv w:val="1"/>
      <w:marLeft w:val="0"/>
      <w:marRight w:val="0"/>
      <w:marTop w:val="0"/>
      <w:marBottom w:val="0"/>
      <w:divBdr>
        <w:top w:val="none" w:sz="0" w:space="0" w:color="auto"/>
        <w:left w:val="none" w:sz="0" w:space="0" w:color="auto"/>
        <w:bottom w:val="none" w:sz="0" w:space="0" w:color="auto"/>
        <w:right w:val="none" w:sz="0" w:space="0" w:color="auto"/>
      </w:divBdr>
    </w:div>
    <w:div w:id="372924850">
      <w:bodyDiv w:val="1"/>
      <w:marLeft w:val="0"/>
      <w:marRight w:val="0"/>
      <w:marTop w:val="0"/>
      <w:marBottom w:val="0"/>
      <w:divBdr>
        <w:top w:val="none" w:sz="0" w:space="0" w:color="auto"/>
        <w:left w:val="none" w:sz="0" w:space="0" w:color="auto"/>
        <w:bottom w:val="none" w:sz="0" w:space="0" w:color="auto"/>
        <w:right w:val="none" w:sz="0" w:space="0" w:color="auto"/>
      </w:divBdr>
      <w:divsChild>
        <w:div w:id="885799327">
          <w:marLeft w:val="0"/>
          <w:marRight w:val="0"/>
          <w:marTop w:val="0"/>
          <w:marBottom w:val="0"/>
          <w:divBdr>
            <w:top w:val="none" w:sz="0" w:space="0" w:color="auto"/>
            <w:left w:val="none" w:sz="0" w:space="0" w:color="auto"/>
            <w:bottom w:val="none" w:sz="0" w:space="0" w:color="auto"/>
            <w:right w:val="none" w:sz="0" w:space="0" w:color="auto"/>
          </w:divBdr>
        </w:div>
      </w:divsChild>
    </w:div>
    <w:div w:id="699861322">
      <w:bodyDiv w:val="1"/>
      <w:marLeft w:val="0"/>
      <w:marRight w:val="0"/>
      <w:marTop w:val="0"/>
      <w:marBottom w:val="0"/>
      <w:divBdr>
        <w:top w:val="none" w:sz="0" w:space="0" w:color="auto"/>
        <w:left w:val="none" w:sz="0" w:space="0" w:color="auto"/>
        <w:bottom w:val="none" w:sz="0" w:space="0" w:color="auto"/>
        <w:right w:val="none" w:sz="0" w:space="0" w:color="auto"/>
      </w:divBdr>
      <w:divsChild>
        <w:div w:id="1263342908">
          <w:marLeft w:val="547"/>
          <w:marRight w:val="0"/>
          <w:marTop w:val="0"/>
          <w:marBottom w:val="0"/>
          <w:divBdr>
            <w:top w:val="none" w:sz="0" w:space="0" w:color="auto"/>
            <w:left w:val="none" w:sz="0" w:space="0" w:color="auto"/>
            <w:bottom w:val="none" w:sz="0" w:space="0" w:color="auto"/>
            <w:right w:val="none" w:sz="0" w:space="0" w:color="auto"/>
          </w:divBdr>
        </w:div>
      </w:divsChild>
    </w:div>
    <w:div w:id="869027549">
      <w:bodyDiv w:val="1"/>
      <w:marLeft w:val="0"/>
      <w:marRight w:val="0"/>
      <w:marTop w:val="0"/>
      <w:marBottom w:val="0"/>
      <w:divBdr>
        <w:top w:val="none" w:sz="0" w:space="0" w:color="auto"/>
        <w:left w:val="none" w:sz="0" w:space="0" w:color="auto"/>
        <w:bottom w:val="none" w:sz="0" w:space="0" w:color="auto"/>
        <w:right w:val="none" w:sz="0" w:space="0" w:color="auto"/>
      </w:divBdr>
    </w:div>
    <w:div w:id="1073283429">
      <w:bodyDiv w:val="1"/>
      <w:marLeft w:val="0"/>
      <w:marRight w:val="0"/>
      <w:marTop w:val="0"/>
      <w:marBottom w:val="0"/>
      <w:divBdr>
        <w:top w:val="none" w:sz="0" w:space="0" w:color="auto"/>
        <w:left w:val="none" w:sz="0" w:space="0" w:color="auto"/>
        <w:bottom w:val="none" w:sz="0" w:space="0" w:color="auto"/>
        <w:right w:val="none" w:sz="0" w:space="0" w:color="auto"/>
      </w:divBdr>
    </w:div>
    <w:div w:id="1218586264">
      <w:bodyDiv w:val="1"/>
      <w:marLeft w:val="0"/>
      <w:marRight w:val="0"/>
      <w:marTop w:val="0"/>
      <w:marBottom w:val="0"/>
      <w:divBdr>
        <w:top w:val="none" w:sz="0" w:space="0" w:color="auto"/>
        <w:left w:val="none" w:sz="0" w:space="0" w:color="auto"/>
        <w:bottom w:val="none" w:sz="0" w:space="0" w:color="auto"/>
        <w:right w:val="none" w:sz="0" w:space="0" w:color="auto"/>
      </w:divBdr>
    </w:div>
    <w:div w:id="1282153433">
      <w:bodyDiv w:val="1"/>
      <w:marLeft w:val="0"/>
      <w:marRight w:val="0"/>
      <w:marTop w:val="0"/>
      <w:marBottom w:val="0"/>
      <w:divBdr>
        <w:top w:val="none" w:sz="0" w:space="0" w:color="auto"/>
        <w:left w:val="none" w:sz="0" w:space="0" w:color="auto"/>
        <w:bottom w:val="none" w:sz="0" w:space="0" w:color="auto"/>
        <w:right w:val="none" w:sz="0" w:space="0" w:color="auto"/>
      </w:divBdr>
    </w:div>
    <w:div w:id="1815873042">
      <w:bodyDiv w:val="1"/>
      <w:marLeft w:val="0"/>
      <w:marRight w:val="0"/>
      <w:marTop w:val="0"/>
      <w:marBottom w:val="0"/>
      <w:divBdr>
        <w:top w:val="none" w:sz="0" w:space="0" w:color="auto"/>
        <w:left w:val="none" w:sz="0" w:space="0" w:color="auto"/>
        <w:bottom w:val="none" w:sz="0" w:space="0" w:color="auto"/>
        <w:right w:val="none" w:sz="0" w:space="0" w:color="auto"/>
      </w:divBdr>
    </w:div>
    <w:div w:id="2066483445">
      <w:bodyDiv w:val="1"/>
      <w:marLeft w:val="0"/>
      <w:marRight w:val="0"/>
      <w:marTop w:val="0"/>
      <w:marBottom w:val="0"/>
      <w:divBdr>
        <w:top w:val="none" w:sz="0" w:space="0" w:color="auto"/>
        <w:left w:val="none" w:sz="0" w:space="0" w:color="auto"/>
        <w:bottom w:val="none" w:sz="0" w:space="0" w:color="auto"/>
        <w:right w:val="none" w:sz="0" w:space="0" w:color="auto"/>
      </w:divBdr>
      <w:divsChild>
        <w:div w:id="118439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wen_Xiong@patac.com.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0;&#36742;&#25511;&#21046;func%20spec\function%20spec%20&#27169;&#26495;\Func%20Spe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4A48D-88D3-4ADA-BF1A-45D1883F3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 Spec Template</Template>
  <TotalTime>6542</TotalTime>
  <Pages>15</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jie2_gu@patac.com.cn</dc:creator>
  <cp:keywords/>
  <dc:description/>
  <cp:lastModifiedBy>Wang Yixiao 王逸潇(HE,PATAC)</cp:lastModifiedBy>
  <cp:revision>24</cp:revision>
  <cp:lastPrinted>2018-12-11T23:56:00Z</cp:lastPrinted>
  <dcterms:created xsi:type="dcterms:W3CDTF">2019-01-30T06:26:00Z</dcterms:created>
  <dcterms:modified xsi:type="dcterms:W3CDTF">2021-02-09T09:46:00Z</dcterms:modified>
</cp:coreProperties>
</file>